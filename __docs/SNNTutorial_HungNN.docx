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C0" w:rsidRDefault="00AE1CA3" w:rsidP="00AE1CA3">
      <w:pPr>
        <w:jc w:val="center"/>
        <w:rPr>
          <w:b/>
        </w:rPr>
      </w:pPr>
      <w:r w:rsidRPr="00AE1CA3">
        <w:rPr>
          <w:b/>
        </w:rPr>
        <w:t>SNN TUTORIAL</w:t>
      </w:r>
    </w:p>
    <w:p w:rsidR="00AB5C86" w:rsidRDefault="00576EAD" w:rsidP="00AE1CA3">
      <w:pPr>
        <w:jc w:val="center"/>
        <w:rPr>
          <w:b/>
        </w:rPr>
      </w:pPr>
      <w:r>
        <w:rPr>
          <w:b/>
        </w:rPr>
        <w:t>M</w:t>
      </w:r>
      <w:r w:rsidR="00AB5C86">
        <w:rPr>
          <w:b/>
        </w:rPr>
        <w:t>yselfHungNN</w:t>
      </w:r>
    </w:p>
    <w:p w:rsidR="00576EAD" w:rsidRDefault="00576EAD" w:rsidP="00AE1CA3">
      <w:pPr>
        <w:jc w:val="center"/>
        <w:rPr>
          <w:b/>
        </w:rPr>
      </w:pPr>
      <w:r>
        <w:rPr>
          <w:b/>
        </w:rPr>
        <w:t>Document version: 1.1</w:t>
      </w:r>
    </w:p>
    <w:p w:rsidR="00AB5C86" w:rsidRDefault="00574722" w:rsidP="00A62535">
      <w:pPr>
        <w:ind w:right="117"/>
        <w:jc w:val="right"/>
        <w:rPr>
          <w:b/>
        </w:rPr>
      </w:pPr>
      <w:ins w:id="0" w:author="myselfHungNN" w:date="2023-06-14T15:45:00Z">
        <w:r>
          <w:rPr>
            <w:b/>
          </w:rPr>
          <w:t xml:space="preserve">Version </w:t>
        </w:r>
      </w:ins>
      <w:del w:id="1" w:author="myselfHungNN" w:date="2023-06-14T15:45:00Z">
        <w:r w:rsidR="00AB5C86" w:rsidDel="00574722">
          <w:rPr>
            <w:b/>
          </w:rPr>
          <w:delText>L</w:delText>
        </w:r>
      </w:del>
      <w:ins w:id="2" w:author="myselfHungNN" w:date="2023-06-14T15:45:00Z">
        <w:r>
          <w:rPr>
            <w:b/>
          </w:rPr>
          <w:t>l</w:t>
        </w:r>
      </w:ins>
      <w:r w:rsidR="00AB5C86">
        <w:rPr>
          <w:b/>
        </w:rPr>
        <w:t>og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  <w:tblPrChange w:id="3" w:author="myselfHungNN" w:date="2023-06-14T15:45:00Z">
          <w:tblPr>
            <w:tblStyle w:val="TableGrid"/>
            <w:tblW w:w="0" w:type="auto"/>
            <w:jc w:val="right"/>
            <w:tblLook w:val="04A0" w:firstRow="1" w:lastRow="0" w:firstColumn="1" w:lastColumn="0" w:noHBand="0" w:noVBand="1"/>
          </w:tblPr>
        </w:tblPrChange>
      </w:tblPr>
      <w:tblGrid>
        <w:gridCol w:w="1276"/>
        <w:gridCol w:w="2835"/>
        <w:gridCol w:w="1999"/>
        <w:tblGridChange w:id="4">
          <w:tblGrid>
            <w:gridCol w:w="1119"/>
            <w:gridCol w:w="157"/>
            <w:gridCol w:w="2835"/>
            <w:gridCol w:w="210"/>
            <w:gridCol w:w="1789"/>
            <w:gridCol w:w="1413"/>
          </w:tblGrid>
        </w:tblGridChange>
      </w:tblGrid>
      <w:tr w:rsidR="00E33F2B" w:rsidTr="00574722">
        <w:trPr>
          <w:jc w:val="right"/>
          <w:trPrChange w:id="5" w:author="myselfHungNN" w:date="2023-06-14T15:45:00Z">
            <w:trPr>
              <w:jc w:val="right"/>
            </w:trPr>
          </w:trPrChange>
        </w:trPr>
        <w:tc>
          <w:tcPr>
            <w:tcW w:w="1276" w:type="dxa"/>
            <w:tcPrChange w:id="6" w:author="myselfHungNN" w:date="2023-06-14T15:45:00Z">
              <w:tcPr>
                <w:tcW w:w="938" w:type="dxa"/>
              </w:tcPr>
            </w:tcPrChange>
          </w:tcPr>
          <w:p w:rsidR="00E33F2B" w:rsidRPr="00AB5C86" w:rsidRDefault="00E33F2B" w:rsidP="00AB5C86">
            <w:pPr>
              <w:jc w:val="center"/>
              <w:rPr>
                <w:b/>
                <w:i/>
              </w:rPr>
            </w:pPr>
            <w:r w:rsidRPr="00AB5C86">
              <w:rPr>
                <w:b/>
                <w:i/>
              </w:rPr>
              <w:t>Version</w:t>
            </w:r>
          </w:p>
        </w:tc>
        <w:tc>
          <w:tcPr>
            <w:tcW w:w="2835" w:type="dxa"/>
            <w:tcPrChange w:id="7" w:author="myselfHungNN" w:date="2023-06-14T15:45:00Z">
              <w:tcPr>
                <w:tcW w:w="3202" w:type="dxa"/>
                <w:gridSpan w:val="3"/>
              </w:tcPr>
            </w:tcPrChange>
          </w:tcPr>
          <w:p w:rsidR="00E33F2B" w:rsidRPr="00AB5C86" w:rsidRDefault="00E33F2B" w:rsidP="00AB5C86">
            <w:pPr>
              <w:ind w:left="331"/>
              <w:rPr>
                <w:b/>
                <w:i/>
              </w:rPr>
            </w:pPr>
          </w:p>
        </w:tc>
        <w:tc>
          <w:tcPr>
            <w:tcW w:w="1999" w:type="dxa"/>
            <w:tcPrChange w:id="8" w:author="myselfHungNN" w:date="2023-06-14T15:45:00Z">
              <w:tcPr>
                <w:tcW w:w="3202" w:type="dxa"/>
                <w:gridSpan w:val="2"/>
              </w:tcPr>
            </w:tcPrChange>
          </w:tcPr>
          <w:p w:rsidR="00E33F2B" w:rsidRPr="00AB5C86" w:rsidRDefault="00E33F2B" w:rsidP="00AB5C86">
            <w:pPr>
              <w:ind w:left="331"/>
              <w:rPr>
                <w:ins w:id="9" w:author="myselfHungNN" w:date="2023-06-14T15:44:00Z"/>
                <w:b/>
                <w:i/>
              </w:rPr>
            </w:pPr>
            <w:ins w:id="10" w:author="myselfHungNN" w:date="2023-06-14T15:44:00Z">
              <w:r>
                <w:rPr>
                  <w:b/>
                  <w:i/>
                </w:rPr>
                <w:t>Date</w:t>
              </w:r>
            </w:ins>
          </w:p>
        </w:tc>
      </w:tr>
      <w:tr w:rsidR="00E33F2B" w:rsidTr="00574722">
        <w:trPr>
          <w:jc w:val="right"/>
          <w:trPrChange w:id="11" w:author="myselfHungNN" w:date="2023-06-14T15:45:00Z">
            <w:trPr>
              <w:jc w:val="right"/>
            </w:trPr>
          </w:trPrChange>
        </w:trPr>
        <w:tc>
          <w:tcPr>
            <w:tcW w:w="1276" w:type="dxa"/>
            <w:tcPrChange w:id="12" w:author="myselfHungNN" w:date="2023-06-14T15:45:00Z">
              <w:tcPr>
                <w:tcW w:w="938" w:type="dxa"/>
              </w:tcPr>
            </w:tcPrChange>
          </w:tcPr>
          <w:p w:rsidR="00E33F2B" w:rsidRPr="00AB5C86" w:rsidRDefault="00E33F2B" w:rsidP="00AB5C86">
            <w:pPr>
              <w:jc w:val="center"/>
              <w:rPr>
                <w:b/>
                <w:i/>
              </w:rPr>
            </w:pPr>
          </w:p>
        </w:tc>
        <w:tc>
          <w:tcPr>
            <w:tcW w:w="2835" w:type="dxa"/>
            <w:tcPrChange w:id="13" w:author="myselfHungNN" w:date="2023-06-14T15:45:00Z">
              <w:tcPr>
                <w:tcW w:w="3202" w:type="dxa"/>
                <w:gridSpan w:val="3"/>
              </w:tcPr>
            </w:tcPrChange>
          </w:tcPr>
          <w:p w:rsidR="00E33F2B" w:rsidRPr="00AB5C86" w:rsidRDefault="00E33F2B" w:rsidP="00AB5C86">
            <w:pPr>
              <w:ind w:left="331"/>
              <w:rPr>
                <w:b/>
                <w:i/>
              </w:rPr>
            </w:pPr>
          </w:p>
        </w:tc>
        <w:tc>
          <w:tcPr>
            <w:tcW w:w="1999" w:type="dxa"/>
            <w:tcPrChange w:id="14" w:author="myselfHungNN" w:date="2023-06-14T15:45:00Z">
              <w:tcPr>
                <w:tcW w:w="3202" w:type="dxa"/>
                <w:gridSpan w:val="2"/>
              </w:tcPr>
            </w:tcPrChange>
          </w:tcPr>
          <w:p w:rsidR="00E33F2B" w:rsidRPr="00AB5C86" w:rsidRDefault="00E33F2B" w:rsidP="00AB5C86">
            <w:pPr>
              <w:ind w:left="331"/>
              <w:rPr>
                <w:ins w:id="15" w:author="myselfHungNN" w:date="2023-06-14T15:44:00Z"/>
                <w:b/>
                <w:i/>
              </w:rPr>
            </w:pPr>
          </w:p>
        </w:tc>
      </w:tr>
      <w:tr w:rsidR="00574722" w:rsidTr="00574722">
        <w:trPr>
          <w:jc w:val="right"/>
          <w:ins w:id="16" w:author="myselfHungNN" w:date="2023-06-14T15:45:00Z"/>
        </w:trPr>
        <w:tc>
          <w:tcPr>
            <w:tcW w:w="1276" w:type="dxa"/>
          </w:tcPr>
          <w:p w:rsidR="00574722" w:rsidRPr="00AB5C86" w:rsidRDefault="00574722" w:rsidP="00AB5C86">
            <w:pPr>
              <w:jc w:val="center"/>
              <w:rPr>
                <w:ins w:id="17" w:author="myselfHungNN" w:date="2023-06-14T15:45:00Z"/>
                <w:b/>
                <w:i/>
              </w:rPr>
            </w:pPr>
          </w:p>
        </w:tc>
        <w:tc>
          <w:tcPr>
            <w:tcW w:w="2835" w:type="dxa"/>
          </w:tcPr>
          <w:p w:rsidR="00574722" w:rsidRPr="00AB5C86" w:rsidRDefault="00574722" w:rsidP="00AB5C86">
            <w:pPr>
              <w:ind w:left="331"/>
              <w:rPr>
                <w:ins w:id="18" w:author="myselfHungNN" w:date="2023-06-14T15:45:00Z"/>
                <w:b/>
                <w:i/>
              </w:rPr>
            </w:pPr>
          </w:p>
        </w:tc>
        <w:tc>
          <w:tcPr>
            <w:tcW w:w="1999" w:type="dxa"/>
          </w:tcPr>
          <w:p w:rsidR="00574722" w:rsidRPr="00AB5C86" w:rsidRDefault="00574722" w:rsidP="00AB5C86">
            <w:pPr>
              <w:ind w:left="331"/>
              <w:rPr>
                <w:ins w:id="19" w:author="myselfHungNN" w:date="2023-06-14T15:45:00Z"/>
                <w:b/>
                <w:i/>
              </w:rPr>
            </w:pPr>
          </w:p>
        </w:tc>
      </w:tr>
      <w:tr w:rsidR="00574722" w:rsidTr="00574722">
        <w:trPr>
          <w:jc w:val="right"/>
          <w:ins w:id="20" w:author="myselfHungNN" w:date="2023-06-14T15:45:00Z"/>
        </w:trPr>
        <w:tc>
          <w:tcPr>
            <w:tcW w:w="1276" w:type="dxa"/>
          </w:tcPr>
          <w:p w:rsidR="00574722" w:rsidRPr="00AB5C86" w:rsidRDefault="00574722" w:rsidP="00AB5C86">
            <w:pPr>
              <w:jc w:val="center"/>
              <w:rPr>
                <w:ins w:id="21" w:author="myselfHungNN" w:date="2023-06-14T15:45:00Z"/>
                <w:b/>
                <w:i/>
              </w:rPr>
            </w:pPr>
          </w:p>
        </w:tc>
        <w:tc>
          <w:tcPr>
            <w:tcW w:w="2835" w:type="dxa"/>
          </w:tcPr>
          <w:p w:rsidR="00574722" w:rsidRPr="00AB5C86" w:rsidRDefault="00574722" w:rsidP="00AB5C86">
            <w:pPr>
              <w:ind w:left="331"/>
              <w:rPr>
                <w:ins w:id="22" w:author="myselfHungNN" w:date="2023-06-14T15:45:00Z"/>
                <w:b/>
                <w:i/>
              </w:rPr>
            </w:pPr>
          </w:p>
        </w:tc>
        <w:tc>
          <w:tcPr>
            <w:tcW w:w="1999" w:type="dxa"/>
          </w:tcPr>
          <w:p w:rsidR="00574722" w:rsidRPr="00AB5C86" w:rsidRDefault="00574722" w:rsidP="00AB5C86">
            <w:pPr>
              <w:ind w:left="331"/>
              <w:rPr>
                <w:ins w:id="23" w:author="myselfHungNN" w:date="2023-06-14T15:45:00Z"/>
                <w:b/>
                <w:i/>
              </w:rPr>
            </w:pPr>
          </w:p>
        </w:tc>
      </w:tr>
      <w:tr w:rsidR="00574722" w:rsidTr="00574722">
        <w:trPr>
          <w:jc w:val="right"/>
          <w:ins w:id="24" w:author="myselfHungNN" w:date="2023-06-14T15:45:00Z"/>
        </w:trPr>
        <w:tc>
          <w:tcPr>
            <w:tcW w:w="1276" w:type="dxa"/>
          </w:tcPr>
          <w:p w:rsidR="00574722" w:rsidRPr="00AB5C86" w:rsidRDefault="00574722" w:rsidP="00AB5C86">
            <w:pPr>
              <w:jc w:val="center"/>
              <w:rPr>
                <w:ins w:id="25" w:author="myselfHungNN" w:date="2023-06-14T15:45:00Z"/>
                <w:b/>
                <w:i/>
              </w:rPr>
            </w:pPr>
          </w:p>
        </w:tc>
        <w:tc>
          <w:tcPr>
            <w:tcW w:w="2835" w:type="dxa"/>
          </w:tcPr>
          <w:p w:rsidR="00574722" w:rsidRPr="00AB5C86" w:rsidRDefault="00574722" w:rsidP="00AB5C86">
            <w:pPr>
              <w:ind w:left="331"/>
              <w:rPr>
                <w:ins w:id="26" w:author="myselfHungNN" w:date="2023-06-14T15:45:00Z"/>
                <w:b/>
                <w:i/>
              </w:rPr>
            </w:pPr>
          </w:p>
        </w:tc>
        <w:tc>
          <w:tcPr>
            <w:tcW w:w="1999" w:type="dxa"/>
          </w:tcPr>
          <w:p w:rsidR="00574722" w:rsidRPr="00AB5C86" w:rsidRDefault="00574722" w:rsidP="00AB5C86">
            <w:pPr>
              <w:ind w:left="331"/>
              <w:rPr>
                <w:ins w:id="27" w:author="myselfHungNN" w:date="2023-06-14T15:45:00Z"/>
                <w:b/>
                <w:i/>
              </w:rPr>
            </w:pPr>
          </w:p>
        </w:tc>
      </w:tr>
      <w:tr w:rsidR="00E33F2B" w:rsidTr="00574722">
        <w:trPr>
          <w:jc w:val="right"/>
          <w:trPrChange w:id="28" w:author="myselfHungNN" w:date="2023-06-14T15:45:00Z">
            <w:trPr>
              <w:jc w:val="right"/>
            </w:trPr>
          </w:trPrChange>
        </w:trPr>
        <w:tc>
          <w:tcPr>
            <w:tcW w:w="1276" w:type="dxa"/>
            <w:tcPrChange w:id="29" w:author="myselfHungNN" w:date="2023-06-14T15:45:00Z">
              <w:tcPr>
                <w:tcW w:w="938" w:type="dxa"/>
              </w:tcPr>
            </w:tcPrChange>
          </w:tcPr>
          <w:p w:rsidR="00E33F2B" w:rsidRPr="00AB5C86" w:rsidRDefault="00E33F2B" w:rsidP="00AB5C8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1.1</w:t>
            </w:r>
          </w:p>
        </w:tc>
        <w:tc>
          <w:tcPr>
            <w:tcW w:w="2835" w:type="dxa"/>
            <w:tcPrChange w:id="30" w:author="myselfHungNN" w:date="2023-06-14T15:45:00Z">
              <w:tcPr>
                <w:tcW w:w="3202" w:type="dxa"/>
                <w:gridSpan w:val="3"/>
              </w:tcPr>
            </w:tcPrChange>
          </w:tcPr>
          <w:p w:rsidR="00E33F2B" w:rsidRPr="00AB5C86" w:rsidRDefault="00E33F2B" w:rsidP="00AB5C86">
            <w:pPr>
              <w:ind w:left="331"/>
              <w:rPr>
                <w:b/>
                <w:i/>
              </w:rPr>
            </w:pPr>
            <w:r>
              <w:rPr>
                <w:b/>
                <w:i/>
              </w:rPr>
              <w:t>Update LIF</w:t>
            </w:r>
          </w:p>
        </w:tc>
        <w:tc>
          <w:tcPr>
            <w:tcW w:w="1999" w:type="dxa"/>
            <w:tcPrChange w:id="31" w:author="myselfHungNN" w:date="2023-06-14T15:45:00Z">
              <w:tcPr>
                <w:tcW w:w="3202" w:type="dxa"/>
                <w:gridSpan w:val="2"/>
              </w:tcPr>
            </w:tcPrChange>
          </w:tcPr>
          <w:p w:rsidR="00E33F2B" w:rsidRDefault="00E33F2B" w:rsidP="00AB5C86">
            <w:pPr>
              <w:ind w:left="331"/>
              <w:rPr>
                <w:ins w:id="32" w:author="myselfHungNN" w:date="2023-06-14T15:44:00Z"/>
                <w:b/>
                <w:i/>
              </w:rPr>
            </w:pPr>
            <w:ins w:id="33" w:author="myselfHungNN" w:date="2023-06-14T15:44:00Z">
              <w:r>
                <w:rPr>
                  <w:b/>
                  <w:i/>
                </w:rPr>
                <w:t>16.6.2023</w:t>
              </w:r>
            </w:ins>
          </w:p>
        </w:tc>
      </w:tr>
      <w:tr w:rsidR="00E33F2B" w:rsidTr="00574722">
        <w:trPr>
          <w:jc w:val="right"/>
          <w:trPrChange w:id="34" w:author="myselfHungNN" w:date="2023-06-14T15:45:00Z">
            <w:trPr>
              <w:jc w:val="right"/>
            </w:trPr>
          </w:trPrChange>
        </w:trPr>
        <w:tc>
          <w:tcPr>
            <w:tcW w:w="1276" w:type="dxa"/>
            <w:tcPrChange w:id="35" w:author="myselfHungNN" w:date="2023-06-14T15:45:00Z">
              <w:tcPr>
                <w:tcW w:w="938" w:type="dxa"/>
              </w:tcPr>
            </w:tcPrChange>
          </w:tcPr>
          <w:p w:rsidR="00E33F2B" w:rsidRPr="00AB5C86" w:rsidRDefault="00E33F2B" w:rsidP="00AB5C86">
            <w:pPr>
              <w:jc w:val="center"/>
              <w:rPr>
                <w:b/>
                <w:i/>
              </w:rPr>
            </w:pPr>
            <w:r w:rsidRPr="00AB5C86">
              <w:rPr>
                <w:b/>
                <w:i/>
              </w:rPr>
              <w:t>1.0</w:t>
            </w:r>
          </w:p>
        </w:tc>
        <w:tc>
          <w:tcPr>
            <w:tcW w:w="2835" w:type="dxa"/>
            <w:tcPrChange w:id="36" w:author="myselfHungNN" w:date="2023-06-14T15:45:00Z">
              <w:tcPr>
                <w:tcW w:w="3202" w:type="dxa"/>
                <w:gridSpan w:val="3"/>
              </w:tcPr>
            </w:tcPrChange>
          </w:tcPr>
          <w:p w:rsidR="00E33F2B" w:rsidRPr="00AB5C86" w:rsidRDefault="00E33F2B" w:rsidP="00AB5C86">
            <w:pPr>
              <w:ind w:left="331"/>
              <w:rPr>
                <w:b/>
                <w:i/>
              </w:rPr>
            </w:pPr>
            <w:r w:rsidRPr="00AB5C86">
              <w:rPr>
                <w:b/>
                <w:i/>
              </w:rPr>
              <w:t>Init</w:t>
            </w:r>
          </w:p>
        </w:tc>
        <w:tc>
          <w:tcPr>
            <w:tcW w:w="1999" w:type="dxa"/>
            <w:tcPrChange w:id="37" w:author="myselfHungNN" w:date="2023-06-14T15:45:00Z">
              <w:tcPr>
                <w:tcW w:w="3202" w:type="dxa"/>
                <w:gridSpan w:val="2"/>
              </w:tcPr>
            </w:tcPrChange>
          </w:tcPr>
          <w:p w:rsidR="00E33F2B" w:rsidRPr="00AB5C86" w:rsidRDefault="00E33F2B" w:rsidP="00AB5C86">
            <w:pPr>
              <w:ind w:left="331"/>
              <w:rPr>
                <w:ins w:id="38" w:author="myselfHungNN" w:date="2023-06-14T15:44:00Z"/>
                <w:b/>
                <w:i/>
              </w:rPr>
            </w:pPr>
            <w:ins w:id="39" w:author="myselfHungNN" w:date="2023-06-14T15:44:00Z">
              <w:r>
                <w:rPr>
                  <w:b/>
                  <w:i/>
                </w:rPr>
                <w:t>16.6.2023</w:t>
              </w:r>
            </w:ins>
          </w:p>
        </w:tc>
      </w:tr>
    </w:tbl>
    <w:p w:rsidR="00574722" w:rsidRDefault="00574722" w:rsidP="00AE1CA3">
      <w:pPr>
        <w:jc w:val="center"/>
        <w:rPr>
          <w:ins w:id="40" w:author="myselfHungNN" w:date="2023-06-14T15:45:00Z"/>
          <w:b/>
        </w:rPr>
      </w:pPr>
    </w:p>
    <w:p w:rsidR="00574722" w:rsidRDefault="00574722">
      <w:pPr>
        <w:rPr>
          <w:ins w:id="41" w:author="myselfHungNN" w:date="2023-06-14T15:45:00Z"/>
          <w:b/>
        </w:rPr>
      </w:pPr>
      <w:ins w:id="42" w:author="myselfHungNN" w:date="2023-06-14T15:45:00Z">
        <w:r>
          <w:rPr>
            <w:b/>
          </w:rPr>
          <w:br w:type="page"/>
        </w:r>
      </w:ins>
    </w:p>
    <w:p w:rsidR="00AB5C86" w:rsidRPr="00AE1CA3" w:rsidDel="00574722" w:rsidRDefault="00AB5C86" w:rsidP="00AE1CA3">
      <w:pPr>
        <w:jc w:val="center"/>
        <w:rPr>
          <w:del w:id="43" w:author="myselfHungNN" w:date="2023-06-14T15:45:00Z"/>
          <w:b/>
        </w:rPr>
      </w:pPr>
    </w:p>
    <w:p w:rsidR="00047AB5" w:rsidRPr="00AE1CA3" w:rsidRDefault="00047AB5" w:rsidP="00AE1CA3">
      <w:pPr>
        <w:pStyle w:val="Heading1"/>
      </w:pPr>
      <w:r w:rsidRPr="00AE1CA3">
        <w:t>Neuron Modeling</w:t>
      </w:r>
    </w:p>
    <w:p w:rsidR="00047AB5" w:rsidRDefault="00047AB5" w:rsidP="00AE1CA3">
      <w:pPr>
        <w:pStyle w:val="Heading2"/>
      </w:pPr>
      <w:r w:rsidRPr="00AE1CA3">
        <w:t>Leaking Integrated and Fire (LIF)</w:t>
      </w:r>
    </w:p>
    <w:p w:rsidR="000F6F83" w:rsidRDefault="000F6F83" w:rsidP="000F6F83">
      <w:pPr>
        <w:pStyle w:val="ListParagraph"/>
        <w:numPr>
          <w:ilvl w:val="0"/>
          <w:numId w:val="4"/>
        </w:numPr>
      </w:pPr>
      <w:r>
        <w:t>Modeling (ODE)</w:t>
      </w:r>
    </w:p>
    <w:p w:rsidR="000F6F83" w:rsidRDefault="000F6F83" w:rsidP="000F6F83">
      <w:pPr>
        <w:pStyle w:val="ListParagraph"/>
        <w:rPr>
          <w:rStyle w:val="fontstyle01"/>
          <w:sz w:val="28"/>
          <w:szCs w:val="28"/>
        </w:rPr>
      </w:pPr>
      <w:r w:rsidRPr="003579CA">
        <w:rPr>
          <w:rStyle w:val="fontstyle01"/>
          <w:sz w:val="28"/>
          <w:szCs w:val="28"/>
        </w:rPr>
        <w:t xml:space="preserve">The dynamics of the membrane potential </w:t>
      </w:r>
      <w:r w:rsidRPr="003579CA">
        <w:rPr>
          <w:rStyle w:val="fontstyle21"/>
          <w:sz w:val="28"/>
          <w:szCs w:val="28"/>
        </w:rPr>
        <w:t>V</w:t>
      </w:r>
      <w:r w:rsidRPr="003579CA">
        <w:rPr>
          <w:rStyle w:val="fontstyle01"/>
          <w:sz w:val="28"/>
          <w:szCs w:val="28"/>
        </w:rPr>
        <w:t>(</w:t>
      </w:r>
      <w:r w:rsidRPr="003579CA">
        <w:rPr>
          <w:rStyle w:val="fontstyle21"/>
          <w:sz w:val="28"/>
          <w:szCs w:val="28"/>
        </w:rPr>
        <w:t>t</w:t>
      </w:r>
      <w:r w:rsidRPr="003579CA">
        <w:rPr>
          <w:rStyle w:val="fontstyle01"/>
          <w:sz w:val="28"/>
          <w:szCs w:val="28"/>
        </w:rPr>
        <w:t>), in the LIF neuron model is given by the equation</w:t>
      </w:r>
    </w:p>
    <w:p w:rsidR="000F6F83" w:rsidRDefault="00212306" w:rsidP="000F6F83">
      <w:pPr>
        <w:pStyle w:val="ListParagraph"/>
        <w:rPr>
          <w:rStyle w:val="fontstyle01"/>
        </w:rPr>
      </w:pPr>
      <w:r w:rsidRPr="003579CA">
        <w:rPr>
          <w:rStyle w:val="fontstyle01"/>
        </w:rPr>
        <w:object w:dxaOrig="3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31pt" o:ole="">
            <v:imagedata r:id="rId5" o:title=""/>
          </v:shape>
          <o:OLEObject Type="Embed" ProgID="Equation.DSMT4" ShapeID="_x0000_i1025" DrawAspect="Content" ObjectID="_1748262970" r:id="rId6"/>
        </w:object>
      </w:r>
    </w:p>
    <w:p w:rsidR="003579CA" w:rsidRPr="003579CA" w:rsidRDefault="003579CA" w:rsidP="003579CA">
      <w:pPr>
        <w:pStyle w:val="ListParagraph"/>
        <w:ind w:left="1985"/>
      </w:pPr>
      <w:r w:rsidRPr="003579CA">
        <w:rPr>
          <w:i/>
        </w:rPr>
        <w:t>V</w:t>
      </w:r>
      <w:r w:rsidRPr="003579CA">
        <w:t>(</w:t>
      </w:r>
      <w:r w:rsidRPr="003579CA">
        <w:rPr>
          <w:i/>
        </w:rPr>
        <w:t>t</w:t>
      </w:r>
      <w:r w:rsidRPr="003579CA">
        <w:t>) - membrane potential</w:t>
      </w:r>
    </w:p>
    <w:p w:rsidR="000F6F83" w:rsidRDefault="003579CA" w:rsidP="003579CA">
      <w:pPr>
        <w:pStyle w:val="ListParagraph"/>
        <w:ind w:left="1985"/>
      </w:pPr>
      <w:r w:rsidRPr="003579CA">
        <w:rPr>
          <w:i/>
        </w:rPr>
        <w:t>C</w:t>
      </w:r>
      <w:r>
        <w:t xml:space="preserve"> – membrance Capacitance</w:t>
      </w:r>
    </w:p>
    <w:p w:rsidR="003579CA" w:rsidRDefault="003579CA" w:rsidP="003579CA">
      <w:pPr>
        <w:pStyle w:val="ListParagraph"/>
        <w:ind w:left="1985"/>
      </w:pPr>
      <w:r w:rsidRPr="003579CA">
        <w:rPr>
          <w:i/>
        </w:rPr>
        <w:t>g</w:t>
      </w:r>
      <w:r w:rsidRPr="003579CA">
        <w:rPr>
          <w:i/>
          <w:vertAlign w:val="subscript"/>
        </w:rPr>
        <w:t>L</w:t>
      </w:r>
      <w:r>
        <w:t xml:space="preserve"> – leak condution</w:t>
      </w:r>
    </w:p>
    <w:p w:rsidR="003579CA" w:rsidRDefault="003579CA" w:rsidP="003579CA">
      <w:pPr>
        <w:pStyle w:val="ListParagraph"/>
        <w:ind w:left="1985"/>
      </w:pPr>
      <w:r w:rsidRPr="003579CA">
        <w:rPr>
          <w:i/>
        </w:rPr>
        <w:t>E</w:t>
      </w:r>
      <w:r w:rsidRPr="003579CA">
        <w:rPr>
          <w:i/>
          <w:vertAlign w:val="subscript"/>
        </w:rPr>
        <w:t>L</w:t>
      </w:r>
      <w:r>
        <w:t xml:space="preserve"> - </w:t>
      </w:r>
      <w:r w:rsidRPr="003579CA">
        <w:t>leak reversal potential</w:t>
      </w:r>
    </w:p>
    <w:p w:rsidR="003579CA" w:rsidRDefault="003579CA" w:rsidP="003579CA">
      <w:pPr>
        <w:pStyle w:val="ListParagraph"/>
        <w:ind w:left="1985"/>
        <w:rPr>
          <w:iCs/>
        </w:rPr>
      </w:pPr>
      <w:r>
        <w:rPr>
          <w:i/>
        </w:rPr>
        <w:t>I</w:t>
      </w:r>
      <w:r w:rsidRPr="003579CA">
        <w:rPr>
          <w:i/>
          <w:iCs/>
          <w:vertAlign w:val="subscript"/>
        </w:rPr>
        <w:t>app</w:t>
      </w:r>
      <w:r>
        <w:rPr>
          <w:i/>
          <w:iCs/>
        </w:rPr>
        <w:t xml:space="preserve"> – </w:t>
      </w:r>
      <w:r w:rsidRPr="003579CA">
        <w:rPr>
          <w:iCs/>
        </w:rPr>
        <w:t>is the externally applied current</w:t>
      </w:r>
      <w:r>
        <w:rPr>
          <w:iCs/>
        </w:rPr>
        <w:t xml:space="preserve"> (</w:t>
      </w:r>
      <w:r w:rsidRPr="003579CA">
        <w:rPr>
          <w:iCs/>
        </w:rPr>
        <w:t>positive for current flowing into the cell</w:t>
      </w:r>
      <w:r>
        <w:rPr>
          <w:iCs/>
        </w:rPr>
        <w:t>)</w:t>
      </w:r>
    </w:p>
    <w:p w:rsidR="00EF792F" w:rsidRDefault="003579CA" w:rsidP="003579CA">
      <w:pPr>
        <w:pStyle w:val="ListParagraph"/>
        <w:jc w:val="both"/>
        <w:rPr>
          <w:rStyle w:val="fontstyle41"/>
          <w:sz w:val="28"/>
          <w:szCs w:val="28"/>
          <w:vertAlign w:val="subscript"/>
        </w:rPr>
      </w:pPr>
      <w:r w:rsidRPr="003579CA">
        <w:rPr>
          <w:rStyle w:val="fontstyle01"/>
          <w:sz w:val="28"/>
          <w:szCs w:val="28"/>
        </w:rPr>
        <w:t xml:space="preserve">When </w:t>
      </w:r>
      <w:r w:rsidRPr="003579CA">
        <w:rPr>
          <w:rStyle w:val="fontstyle21"/>
          <w:sz w:val="28"/>
          <w:szCs w:val="28"/>
        </w:rPr>
        <w:t>V</w:t>
      </w:r>
      <w:r w:rsidR="00212306">
        <w:rPr>
          <w:rStyle w:val="fontstyle21"/>
          <w:sz w:val="28"/>
          <w:szCs w:val="28"/>
        </w:rPr>
        <w:t>(t)</w:t>
      </w:r>
      <w:r w:rsidRPr="003579CA">
        <w:rPr>
          <w:rStyle w:val="fontstyle21"/>
          <w:sz w:val="28"/>
          <w:szCs w:val="28"/>
        </w:rPr>
        <w:t xml:space="preserve"> </w:t>
      </w:r>
      <w:r w:rsidRPr="003579CA">
        <w:rPr>
          <w:rStyle w:val="fontstyle31"/>
          <w:sz w:val="28"/>
          <w:szCs w:val="28"/>
        </w:rPr>
        <w:t xml:space="preserve">≥ </w:t>
      </w:r>
      <w:r w:rsidRPr="003579CA">
        <w:rPr>
          <w:rStyle w:val="fontstyle21"/>
          <w:sz w:val="28"/>
          <w:szCs w:val="28"/>
        </w:rPr>
        <w:t>V</w:t>
      </w:r>
      <w:r w:rsidRPr="003579CA">
        <w:rPr>
          <w:rStyle w:val="fontstyle41"/>
          <w:sz w:val="28"/>
          <w:szCs w:val="28"/>
          <w:vertAlign w:val="subscript"/>
        </w:rPr>
        <w:t>T</w:t>
      </w:r>
      <w:r w:rsidRPr="003579CA">
        <w:rPr>
          <w:rStyle w:val="fontstyle01"/>
          <w:sz w:val="28"/>
          <w:szCs w:val="28"/>
        </w:rPr>
        <w:t xml:space="preserve">, a spike is issued and </w:t>
      </w:r>
      <w:r w:rsidRPr="003579CA">
        <w:rPr>
          <w:rStyle w:val="fontstyle21"/>
          <w:sz w:val="28"/>
          <w:szCs w:val="28"/>
        </w:rPr>
        <w:t>V</w:t>
      </w:r>
      <w:r w:rsidR="00212306">
        <w:rPr>
          <w:rStyle w:val="fontstyle21"/>
          <w:sz w:val="28"/>
          <w:szCs w:val="28"/>
        </w:rPr>
        <w:t>(t)</w:t>
      </w:r>
      <w:r w:rsidRPr="003579CA">
        <w:rPr>
          <w:rStyle w:val="fontstyle21"/>
          <w:sz w:val="28"/>
          <w:szCs w:val="28"/>
        </w:rPr>
        <w:t xml:space="preserve"> </w:t>
      </w:r>
      <w:r w:rsidRPr="003579CA">
        <w:rPr>
          <w:rStyle w:val="fontstyle01"/>
          <w:sz w:val="28"/>
          <w:szCs w:val="28"/>
        </w:rPr>
        <w:t xml:space="preserve">is reset to </w:t>
      </w:r>
      <w:r w:rsidRPr="003579CA">
        <w:rPr>
          <w:rStyle w:val="fontstyle21"/>
          <w:sz w:val="28"/>
          <w:szCs w:val="28"/>
        </w:rPr>
        <w:t>E</w:t>
      </w:r>
      <w:r w:rsidRPr="00212306">
        <w:rPr>
          <w:rStyle w:val="fontstyle41"/>
          <w:sz w:val="28"/>
          <w:szCs w:val="28"/>
          <w:vertAlign w:val="subscript"/>
        </w:rPr>
        <w:t xml:space="preserve">L </w:t>
      </w:r>
    </w:p>
    <w:p w:rsidR="003579CA" w:rsidRPr="003579CA" w:rsidRDefault="003579CA" w:rsidP="003579CA">
      <w:pPr>
        <w:pStyle w:val="ListParagraph"/>
        <w:jc w:val="both"/>
        <w:rPr>
          <w:iCs/>
          <w:szCs w:val="28"/>
        </w:rPr>
      </w:pPr>
      <w:r w:rsidRPr="003579CA">
        <w:rPr>
          <w:rStyle w:val="fontstyle01"/>
          <w:sz w:val="28"/>
          <w:szCs w:val="28"/>
        </w:rPr>
        <w:t xml:space="preserve">(We will write this as </w:t>
      </w:r>
      <w:r w:rsidRPr="003579CA">
        <w:rPr>
          <w:rStyle w:val="fontstyle21"/>
          <w:sz w:val="28"/>
          <w:szCs w:val="28"/>
        </w:rPr>
        <w:t xml:space="preserve">V </w:t>
      </w:r>
      <w:r w:rsidRPr="003579CA">
        <w:rPr>
          <w:rStyle w:val="fontstyle01"/>
          <w:sz w:val="28"/>
          <w:szCs w:val="28"/>
        </w:rPr>
        <w:t>(</w:t>
      </w:r>
      <w:r w:rsidRPr="003579CA">
        <w:rPr>
          <w:rStyle w:val="fontstyle21"/>
          <w:sz w:val="28"/>
          <w:szCs w:val="28"/>
        </w:rPr>
        <w:t>t</w:t>
      </w:r>
      <w:r>
        <w:rPr>
          <w:rStyle w:val="fontstyle01"/>
          <w:sz w:val="28"/>
          <w:szCs w:val="28"/>
        </w:rPr>
        <w:t>)</w:t>
      </w:r>
      <w:r>
        <w:rPr>
          <w:rStyle w:val="fontstyle01"/>
          <w:rFonts w:ascii="Times New Roman" w:hAnsi="Times New Roman"/>
          <w:sz w:val="28"/>
          <w:szCs w:val="28"/>
        </w:rPr>
        <w:t>→</w:t>
      </w:r>
      <w:r w:rsidRPr="003579CA">
        <w:rPr>
          <w:rStyle w:val="fontstyle31"/>
          <w:sz w:val="28"/>
          <w:szCs w:val="28"/>
        </w:rPr>
        <w:t xml:space="preserve"> </w:t>
      </w:r>
      <w:r w:rsidRPr="003579CA">
        <w:rPr>
          <w:rStyle w:val="fontstyle21"/>
          <w:sz w:val="28"/>
          <w:szCs w:val="28"/>
        </w:rPr>
        <w:t>E</w:t>
      </w:r>
      <w:r w:rsidRPr="003579CA">
        <w:rPr>
          <w:rStyle w:val="fontstyle41"/>
          <w:sz w:val="28"/>
          <w:szCs w:val="28"/>
          <w:vertAlign w:val="subscript"/>
        </w:rPr>
        <w:t>L</w:t>
      </w:r>
      <w:r w:rsidRPr="003579CA">
        <w:rPr>
          <w:rStyle w:val="fontstyle01"/>
          <w:sz w:val="28"/>
          <w:szCs w:val="28"/>
        </w:rPr>
        <w:t>).</w:t>
      </w:r>
    </w:p>
    <w:p w:rsidR="000F6F83" w:rsidRDefault="00212306" w:rsidP="000F6F83">
      <w:pPr>
        <w:pStyle w:val="ListParagraph"/>
        <w:numPr>
          <w:ilvl w:val="0"/>
          <w:numId w:val="4"/>
        </w:numPr>
      </w:pPr>
      <w:r>
        <w:t xml:space="preserve">Simulation </w:t>
      </w:r>
      <w:r w:rsidR="000F6F83">
        <w:t>parameter</w:t>
      </w:r>
    </w:p>
    <w:p w:rsidR="003579CA" w:rsidRPr="003579CA" w:rsidRDefault="003579CA" w:rsidP="003579CA">
      <w:pPr>
        <w:pStyle w:val="ListParagraph"/>
        <w:rPr>
          <w:rStyle w:val="fontstyle01"/>
          <w:sz w:val="28"/>
          <w:szCs w:val="28"/>
        </w:rPr>
      </w:pPr>
      <w:r w:rsidRPr="003579CA">
        <w:rPr>
          <w:rStyle w:val="fontstyle01"/>
          <w:sz w:val="28"/>
          <w:szCs w:val="28"/>
        </w:rPr>
        <w:t>C= 300 pF,</w:t>
      </w:r>
    </w:p>
    <w:p w:rsidR="003579CA" w:rsidRPr="003579CA" w:rsidRDefault="003579CA" w:rsidP="003579CA">
      <w:pPr>
        <w:pStyle w:val="ListParagraph"/>
        <w:rPr>
          <w:rStyle w:val="fontstyle01"/>
          <w:sz w:val="28"/>
          <w:szCs w:val="28"/>
        </w:rPr>
      </w:pPr>
      <w:r w:rsidRPr="003579CA">
        <w:rPr>
          <w:rStyle w:val="fontstyle01"/>
          <w:sz w:val="28"/>
          <w:szCs w:val="28"/>
        </w:rPr>
        <w:t>g</w:t>
      </w:r>
      <w:r w:rsidRPr="003579CA">
        <w:rPr>
          <w:rStyle w:val="fontstyle21"/>
          <w:sz w:val="28"/>
          <w:szCs w:val="28"/>
          <w:vertAlign w:val="subscript"/>
        </w:rPr>
        <w:t>L</w:t>
      </w:r>
      <w:r w:rsidRPr="003579CA">
        <w:rPr>
          <w:rStyle w:val="fontstyle21"/>
          <w:sz w:val="28"/>
          <w:szCs w:val="28"/>
        </w:rPr>
        <w:t xml:space="preserve"> </w:t>
      </w:r>
      <w:r w:rsidRPr="003579CA">
        <w:rPr>
          <w:rStyle w:val="fontstyle01"/>
          <w:sz w:val="28"/>
          <w:szCs w:val="28"/>
        </w:rPr>
        <w:t>= 30 nS,</w:t>
      </w:r>
    </w:p>
    <w:p w:rsidR="003579CA" w:rsidRPr="003579CA" w:rsidRDefault="003579CA" w:rsidP="003579CA">
      <w:pPr>
        <w:pStyle w:val="ListParagraph"/>
        <w:rPr>
          <w:rStyle w:val="fontstyle01"/>
          <w:sz w:val="28"/>
          <w:szCs w:val="28"/>
        </w:rPr>
      </w:pPr>
      <w:r w:rsidRPr="003579CA">
        <w:rPr>
          <w:rStyle w:val="fontstyle31"/>
          <w:sz w:val="28"/>
          <w:szCs w:val="28"/>
        </w:rPr>
        <w:t>V</w:t>
      </w:r>
      <w:r w:rsidRPr="00212306">
        <w:rPr>
          <w:rStyle w:val="fontstyle21"/>
          <w:sz w:val="28"/>
          <w:szCs w:val="28"/>
          <w:vertAlign w:val="subscript"/>
        </w:rPr>
        <w:t>T</w:t>
      </w:r>
      <w:r w:rsidRPr="003579CA">
        <w:rPr>
          <w:rStyle w:val="fontstyle21"/>
          <w:sz w:val="28"/>
          <w:szCs w:val="28"/>
        </w:rPr>
        <w:t xml:space="preserve"> </w:t>
      </w:r>
      <w:r w:rsidRPr="003579CA">
        <w:rPr>
          <w:rStyle w:val="fontstyle01"/>
          <w:sz w:val="28"/>
          <w:szCs w:val="28"/>
        </w:rPr>
        <w:t>= 20 mV and</w:t>
      </w:r>
    </w:p>
    <w:p w:rsidR="003579CA" w:rsidRPr="003579CA" w:rsidRDefault="003579CA" w:rsidP="003579CA">
      <w:pPr>
        <w:pStyle w:val="ListParagraph"/>
        <w:rPr>
          <w:szCs w:val="28"/>
        </w:rPr>
      </w:pPr>
      <w:r w:rsidRPr="003579CA">
        <w:rPr>
          <w:rStyle w:val="fontstyle01"/>
          <w:sz w:val="28"/>
          <w:szCs w:val="28"/>
        </w:rPr>
        <w:t>E</w:t>
      </w:r>
      <w:r w:rsidRPr="003579CA">
        <w:rPr>
          <w:rStyle w:val="fontstyle21"/>
          <w:sz w:val="28"/>
          <w:szCs w:val="28"/>
        </w:rPr>
        <w:t xml:space="preserve">L </w:t>
      </w:r>
      <w:r w:rsidRPr="003579CA">
        <w:rPr>
          <w:rStyle w:val="fontstyle01"/>
          <w:sz w:val="28"/>
          <w:szCs w:val="28"/>
        </w:rPr>
        <w:t xml:space="preserve">= </w:t>
      </w:r>
      <w:r w:rsidRPr="003579CA">
        <w:rPr>
          <w:rStyle w:val="fontstyle41"/>
          <w:sz w:val="28"/>
          <w:szCs w:val="28"/>
        </w:rPr>
        <w:t>-</w:t>
      </w:r>
      <w:r w:rsidRPr="003579CA">
        <w:rPr>
          <w:rStyle w:val="fontstyle01"/>
          <w:sz w:val="28"/>
          <w:szCs w:val="28"/>
        </w:rPr>
        <w:t>70 mV</w:t>
      </w:r>
    </w:p>
    <w:p w:rsidR="00212306" w:rsidRDefault="000F6F83" w:rsidP="00804065">
      <w:pPr>
        <w:pStyle w:val="ListParagraph"/>
        <w:numPr>
          <w:ilvl w:val="0"/>
          <w:numId w:val="4"/>
        </w:numPr>
        <w:rPr>
          <w:szCs w:val="28"/>
        </w:rPr>
      </w:pPr>
      <w:r w:rsidRPr="00212306">
        <w:rPr>
          <w:szCs w:val="28"/>
        </w:rPr>
        <w:t>Simulation</w:t>
      </w:r>
    </w:p>
    <w:p w:rsidR="00212306" w:rsidRPr="00613382" w:rsidRDefault="00212306" w:rsidP="00212306">
      <w:pPr>
        <w:pStyle w:val="ListParagraph"/>
        <w:rPr>
          <w:szCs w:val="28"/>
        </w:rPr>
      </w:pPr>
      <w:r w:rsidRPr="00613382">
        <w:rPr>
          <w:szCs w:val="28"/>
        </w:rPr>
        <w:t>+ Write an expression for the steady state value of the membrane potential</w:t>
      </w:r>
    </w:p>
    <w:p w:rsidR="00212306" w:rsidRDefault="00212306" w:rsidP="00212306">
      <w:pPr>
        <w:pStyle w:val="ListParagraph"/>
        <w:rPr>
          <w:szCs w:val="28"/>
        </w:rPr>
      </w:pPr>
      <w:r>
        <w:rPr>
          <w:szCs w:val="28"/>
        </w:rPr>
        <w:t>ODE in steady state</w:t>
      </w:r>
      <w:ins w:id="44" w:author="myselfHungNN" w:date="2023-06-14T14:10:00Z">
        <w:r w:rsidR="007C74D6">
          <w:rPr>
            <w:szCs w:val="28"/>
          </w:rPr>
          <w:t xml:space="preserve"> means:</w:t>
        </w:r>
      </w:ins>
    </w:p>
    <w:p w:rsidR="00212306" w:rsidRDefault="00212306" w:rsidP="00212306">
      <w:pPr>
        <w:pStyle w:val="ListParagraph"/>
        <w:rPr>
          <w:rStyle w:val="fontstyle01"/>
        </w:rPr>
      </w:pPr>
      <w:r w:rsidRPr="003579CA">
        <w:rPr>
          <w:rStyle w:val="fontstyle01"/>
        </w:rPr>
        <w:object w:dxaOrig="1219" w:dyaOrig="620">
          <v:shape id="_x0000_i1026" type="#_x0000_t75" style="width:61.05pt;height:31pt" o:ole="">
            <v:imagedata r:id="rId7" o:title=""/>
          </v:shape>
          <o:OLEObject Type="Embed" ProgID="Equation.DSMT4" ShapeID="_x0000_i1026" DrawAspect="Content" ObjectID="_1748262971" r:id="rId8"/>
        </w:object>
      </w:r>
    </w:p>
    <w:p w:rsidR="00212306" w:rsidRDefault="00212306" w:rsidP="00212306">
      <w:pPr>
        <w:pStyle w:val="ListParagraph"/>
        <w:rPr>
          <w:szCs w:val="28"/>
        </w:rPr>
      </w:pPr>
      <w:r>
        <w:rPr>
          <w:szCs w:val="28"/>
        </w:rPr>
        <w:t>Therefore</w:t>
      </w:r>
    </w:p>
    <w:p w:rsidR="00212306" w:rsidRDefault="00212306" w:rsidP="00212306">
      <w:pPr>
        <w:pStyle w:val="ListParagraph"/>
        <w:rPr>
          <w:rStyle w:val="fontstyle01"/>
        </w:rPr>
      </w:pPr>
      <w:r w:rsidRPr="00212306">
        <w:rPr>
          <w:rStyle w:val="fontstyle01"/>
        </w:rPr>
        <w:object w:dxaOrig="2659" w:dyaOrig="380">
          <v:shape id="_x0000_i1027" type="#_x0000_t75" style="width:133.05pt;height:19.15pt" o:ole="">
            <v:imagedata r:id="rId9" o:title=""/>
          </v:shape>
          <o:OLEObject Type="Embed" ProgID="Equation.DSMT4" ShapeID="_x0000_i1027" DrawAspect="Content" ObjectID="_1748262972" r:id="rId10"/>
        </w:object>
      </w:r>
    </w:p>
    <w:p w:rsidR="00212306" w:rsidRDefault="00212306" w:rsidP="00212306">
      <w:pPr>
        <w:pStyle w:val="ListParagraph"/>
      </w:pPr>
      <w:r w:rsidRPr="00046C57">
        <w:rPr>
          <w:position w:val="-30"/>
        </w:rPr>
        <w:object w:dxaOrig="2320" w:dyaOrig="680">
          <v:shape id="_x0000_i1028" type="#_x0000_t75" style="width:116.2pt;height:34.2pt" o:ole="">
            <v:imagedata r:id="rId11" o:title=""/>
          </v:shape>
          <o:OLEObject Type="Embed" ProgID="Equation.DSMT4" ShapeID="_x0000_i1028" DrawAspect="Content" ObjectID="_1748262973" r:id="rId12"/>
        </w:object>
      </w:r>
    </w:p>
    <w:p w:rsidR="00212306" w:rsidRDefault="00212306" w:rsidP="00212306">
      <w:pPr>
        <w:pStyle w:val="ListParagraph"/>
        <w:rPr>
          <w:i/>
        </w:rPr>
      </w:pPr>
      <w:r>
        <w:t xml:space="preserve">Spike is issued when </w:t>
      </w:r>
      <w:r w:rsidRPr="00212306">
        <w:rPr>
          <w:i/>
        </w:rPr>
        <w:t>V</w:t>
      </w:r>
      <w:r w:rsidRPr="00212306">
        <w:rPr>
          <w:i/>
          <w:vertAlign w:val="subscript"/>
        </w:rPr>
        <w:t>S</w:t>
      </w:r>
      <w:r>
        <w:t xml:space="preserve"> &gt; </w:t>
      </w:r>
      <w:r w:rsidRPr="00212306">
        <w:rPr>
          <w:i/>
        </w:rPr>
        <w:t>V</w:t>
      </w:r>
      <w:r w:rsidRPr="00212306">
        <w:rPr>
          <w:i/>
          <w:vertAlign w:val="subscript"/>
        </w:rPr>
        <w:t>T</w:t>
      </w:r>
    </w:p>
    <w:p w:rsidR="00212306" w:rsidRDefault="00212306" w:rsidP="00212306">
      <w:pPr>
        <w:pStyle w:val="ListParagraph"/>
      </w:pPr>
      <w:r>
        <w:t xml:space="preserve">So, we can calculate the minimal </w:t>
      </w:r>
      <w:r w:rsidRPr="007C74D6">
        <w:rPr>
          <w:i/>
          <w:rPrChange w:id="45" w:author="myselfHungNN" w:date="2023-06-14T14:10:00Z">
            <w:rPr/>
          </w:rPrChange>
        </w:rPr>
        <w:t>I</w:t>
      </w:r>
      <w:r w:rsidRPr="007C74D6">
        <w:rPr>
          <w:i/>
          <w:vertAlign w:val="subscript"/>
          <w:rPrChange w:id="46" w:author="myselfHungNN" w:date="2023-06-14T14:10:00Z">
            <w:rPr/>
          </w:rPrChange>
        </w:rPr>
        <w:t>app</w:t>
      </w:r>
      <w:r>
        <w:t xml:space="preserve"> value (</w:t>
      </w:r>
      <w:r w:rsidRPr="00212306">
        <w:rPr>
          <w:i/>
        </w:rPr>
        <w:t>I</w:t>
      </w:r>
      <w:r w:rsidRPr="00212306">
        <w:rPr>
          <w:i/>
          <w:vertAlign w:val="subscript"/>
        </w:rPr>
        <w:t>C</w:t>
      </w:r>
      <w:r>
        <w:t>), that can generate output spike.</w:t>
      </w:r>
    </w:p>
    <w:p w:rsidR="00212306" w:rsidRDefault="00212306" w:rsidP="00212306">
      <w:pPr>
        <w:pStyle w:val="ListParagraph"/>
      </w:pPr>
      <w:r w:rsidRPr="00212306">
        <w:rPr>
          <w:position w:val="-12"/>
        </w:rPr>
        <w:object w:dxaOrig="1939" w:dyaOrig="360">
          <v:shape id="_x0000_i1029" type="#_x0000_t75" style="width:97.05pt;height:18.25pt" o:ole="">
            <v:imagedata r:id="rId13" o:title=""/>
          </v:shape>
          <o:OLEObject Type="Embed" ProgID="Equation.DSMT4" ShapeID="_x0000_i1029" DrawAspect="Content" ObjectID="_1748262974" r:id="rId14"/>
        </w:object>
      </w:r>
    </w:p>
    <w:p w:rsidR="00212306" w:rsidRDefault="00212306" w:rsidP="00212306">
      <w:pPr>
        <w:pStyle w:val="ListParagraph"/>
      </w:pPr>
      <w:del w:id="47" w:author="myselfHungNN" w:date="2023-06-14T14:11:00Z">
        <w:r w:rsidDel="007C74D6">
          <w:delText xml:space="preserve">Thay số, thu được </w:delText>
        </w:r>
      </w:del>
      <w:ins w:id="48" w:author="myselfHungNN" w:date="2023-06-14T14:11:00Z">
        <w:r w:rsidR="007C74D6">
          <w:t>Substitudes, we get:</w:t>
        </w:r>
      </w:ins>
    </w:p>
    <w:p w:rsidR="00212306" w:rsidRDefault="00212306" w:rsidP="00212306">
      <w:pPr>
        <w:pStyle w:val="ListParagraph"/>
      </w:pPr>
      <w:r w:rsidRPr="00212306">
        <w:rPr>
          <w:position w:val="-12"/>
        </w:rPr>
        <w:object w:dxaOrig="1680" w:dyaOrig="360">
          <v:shape id="_x0000_i1030" type="#_x0000_t75" style="width:83.85pt;height:18.25pt" o:ole="">
            <v:imagedata r:id="rId15" o:title=""/>
          </v:shape>
          <o:OLEObject Type="Embed" ProgID="Equation.DSMT4" ShapeID="_x0000_i1030" DrawAspect="Content" ObjectID="_1748262975" r:id="rId16"/>
        </w:object>
      </w:r>
    </w:p>
    <w:p w:rsidR="00212306" w:rsidRDefault="00613382" w:rsidP="00212306">
      <w:pPr>
        <w:pStyle w:val="ListParagraph"/>
        <w:rPr>
          <w:szCs w:val="28"/>
        </w:rPr>
      </w:pPr>
      <w:r>
        <w:rPr>
          <w:szCs w:val="28"/>
        </w:rPr>
        <w:t>+ Simulate N neurons</w:t>
      </w:r>
    </w:p>
    <w:p w:rsidR="00D67A12" w:rsidRDefault="00D67A12" w:rsidP="00212306">
      <w:pPr>
        <w:pStyle w:val="ListParagraph"/>
        <w:rPr>
          <w:i/>
          <w:szCs w:val="28"/>
        </w:rPr>
      </w:pPr>
      <w:r>
        <w:rPr>
          <w:szCs w:val="28"/>
        </w:rPr>
        <w:t xml:space="preserve">Check </w:t>
      </w:r>
      <w:r w:rsidRPr="00D67A12">
        <w:rPr>
          <w:i/>
          <w:szCs w:val="28"/>
        </w:rPr>
        <w:t>main.m</w:t>
      </w:r>
    </w:p>
    <w:p w:rsidR="00613382" w:rsidRPr="00AB5C86" w:rsidRDefault="00D67A12" w:rsidP="00D67A12">
      <w:pPr>
        <w:pStyle w:val="ListParagraph"/>
        <w:rPr>
          <w:szCs w:val="28"/>
        </w:rPr>
      </w:pPr>
      <w:r w:rsidRPr="00AB5C86">
        <w:rPr>
          <w:i/>
          <w:szCs w:val="28"/>
        </w:rPr>
        <w:t>Main.m</w:t>
      </w:r>
      <w:r w:rsidRPr="00AB5C86">
        <w:rPr>
          <w:szCs w:val="28"/>
        </w:rPr>
        <w:t xml:space="preserve"> scripts call 3 other function</w:t>
      </w:r>
      <w:ins w:id="49" w:author="myselfHungNN" w:date="2023-06-14T14:11:00Z">
        <w:r w:rsidR="007C74D6">
          <w:rPr>
            <w:szCs w:val="28"/>
          </w:rPr>
          <w:t xml:space="preserve">s </w:t>
        </w:r>
      </w:ins>
      <w:del w:id="50" w:author="myselfHungNN" w:date="2023-06-14T14:11:00Z">
        <w:r w:rsidRPr="00AB5C86" w:rsidDel="007C74D6">
          <w:rPr>
            <w:szCs w:val="28"/>
          </w:rPr>
          <w:delText xml:space="preserve"> </w:delText>
        </w:r>
      </w:del>
      <w:r w:rsidRPr="00AB5C86">
        <w:rPr>
          <w:szCs w:val="28"/>
        </w:rPr>
        <w:t>for LI</w:t>
      </w:r>
      <w:ins w:id="51" w:author="myselfHungNN" w:date="2023-06-14T14:11:00Z">
        <w:r w:rsidR="007C74D6">
          <w:rPr>
            <w:szCs w:val="28"/>
          </w:rPr>
          <w:t>F</w:t>
        </w:r>
      </w:ins>
      <w:del w:id="52" w:author="myselfHungNN" w:date="2023-06-14T14:11:00Z">
        <w:r w:rsidRPr="00AB5C86" w:rsidDel="007C74D6">
          <w:rPr>
            <w:szCs w:val="28"/>
          </w:rPr>
          <w:delText>G</w:delText>
        </w:r>
      </w:del>
      <w:r w:rsidRPr="00AB5C86">
        <w:rPr>
          <w:szCs w:val="28"/>
        </w:rPr>
        <w:t xml:space="preserve"> model, anh user defined plot</w:t>
      </w:r>
    </w:p>
    <w:p w:rsidR="00047AB5" w:rsidRDefault="00047AB5" w:rsidP="00AE1CA3">
      <w:pPr>
        <w:pStyle w:val="Heading2"/>
      </w:pPr>
      <w:r w:rsidRPr="00AE1CA3">
        <w:t>Izhikevich model</w:t>
      </w:r>
    </w:p>
    <w:p w:rsidR="00901CC6" w:rsidRDefault="00901CC6" w:rsidP="00901CC6">
      <w:pPr>
        <w:pStyle w:val="ListParagraph"/>
        <w:numPr>
          <w:ilvl w:val="0"/>
          <w:numId w:val="7"/>
        </w:numPr>
      </w:pPr>
      <w:r>
        <w:lastRenderedPageBreak/>
        <w:t>Modeling (ODE)</w:t>
      </w:r>
    </w:p>
    <w:p w:rsidR="00901CC6" w:rsidRDefault="00804065" w:rsidP="00901CC6">
      <w:pPr>
        <w:pStyle w:val="ListParagraph"/>
      </w:pPr>
      <w:r w:rsidRPr="00901CC6">
        <w:rPr>
          <w:position w:val="-24"/>
        </w:rPr>
        <w:object w:dxaOrig="4819" w:dyaOrig="620">
          <v:shape id="_x0000_i1036" type="#_x0000_t75" style="width:241.05pt;height:31pt" o:ole="">
            <v:imagedata r:id="rId17" o:title=""/>
          </v:shape>
          <o:OLEObject Type="Embed" ProgID="Equation.DSMT4" ShapeID="_x0000_i1036" DrawAspect="Content" ObjectID="_1748262976" r:id="rId18"/>
        </w:object>
      </w:r>
    </w:p>
    <w:p w:rsidR="004F2B1F" w:rsidRDefault="004F2B1F" w:rsidP="004F2B1F">
      <w:pPr>
        <w:pStyle w:val="ListParagraph"/>
        <w:rPr>
          <w:rStyle w:val="fontstyle21"/>
          <w:sz w:val="28"/>
          <w:szCs w:val="28"/>
        </w:rPr>
      </w:pPr>
      <w:r w:rsidRPr="004F2B1F">
        <w:rPr>
          <w:rStyle w:val="fontstyle01"/>
          <w:sz w:val="28"/>
          <w:szCs w:val="28"/>
        </w:rPr>
        <w:t xml:space="preserve">When </w:t>
      </w:r>
      <w:r w:rsidRPr="004F2B1F">
        <w:rPr>
          <w:rStyle w:val="fontstyle21"/>
          <w:sz w:val="28"/>
          <w:szCs w:val="28"/>
        </w:rPr>
        <w:t xml:space="preserve">V </w:t>
      </w:r>
      <w:r w:rsidRPr="004F2B1F">
        <w:rPr>
          <w:rStyle w:val="fontstyle01"/>
          <w:sz w:val="28"/>
          <w:szCs w:val="28"/>
        </w:rPr>
        <w:t>(</w:t>
      </w:r>
      <w:r w:rsidRPr="004F2B1F">
        <w:rPr>
          <w:rStyle w:val="fontstyle21"/>
          <w:sz w:val="28"/>
          <w:szCs w:val="28"/>
        </w:rPr>
        <w:t>t</w:t>
      </w:r>
      <w:r w:rsidRPr="004F2B1F">
        <w:rPr>
          <w:rStyle w:val="fontstyle01"/>
          <w:sz w:val="28"/>
          <w:szCs w:val="28"/>
        </w:rPr>
        <w:t xml:space="preserve">) </w:t>
      </w:r>
      <w:r w:rsidRPr="004F2B1F">
        <w:rPr>
          <w:rStyle w:val="fontstyle31"/>
          <w:sz w:val="28"/>
          <w:szCs w:val="28"/>
        </w:rPr>
        <w:t xml:space="preserve">≥ </w:t>
      </w:r>
      <w:r w:rsidRPr="004F2B1F">
        <w:rPr>
          <w:rStyle w:val="fontstyle21"/>
          <w:sz w:val="28"/>
          <w:szCs w:val="28"/>
        </w:rPr>
        <w:t>v</w:t>
      </w:r>
      <w:r w:rsidRPr="004F2B1F">
        <w:rPr>
          <w:rStyle w:val="fontstyle41"/>
          <w:sz w:val="28"/>
          <w:szCs w:val="28"/>
        </w:rPr>
        <w:t>peak</w:t>
      </w:r>
      <w:r w:rsidRPr="004F2B1F">
        <w:rPr>
          <w:rStyle w:val="fontstyle01"/>
          <w:sz w:val="28"/>
          <w:szCs w:val="28"/>
        </w:rPr>
        <w:t xml:space="preserve">, </w:t>
      </w:r>
      <w:r w:rsidRPr="004F2B1F">
        <w:rPr>
          <w:rStyle w:val="fontstyle21"/>
          <w:sz w:val="28"/>
          <w:szCs w:val="28"/>
        </w:rPr>
        <w:t xml:space="preserve">V </w:t>
      </w:r>
      <w:r w:rsidRPr="004F2B1F">
        <w:rPr>
          <w:rStyle w:val="fontstyle01"/>
          <w:sz w:val="28"/>
          <w:szCs w:val="28"/>
        </w:rPr>
        <w:t>(</w:t>
      </w:r>
      <w:r w:rsidRPr="004F2B1F">
        <w:rPr>
          <w:rStyle w:val="fontstyle21"/>
          <w:sz w:val="28"/>
          <w:szCs w:val="28"/>
        </w:rPr>
        <w:t>t</w:t>
      </w:r>
      <w:r>
        <w:rPr>
          <w:rStyle w:val="fontstyle01"/>
          <w:sz w:val="28"/>
          <w:szCs w:val="28"/>
        </w:rPr>
        <w:t>)</w:t>
      </w:r>
      <w:r>
        <w:rPr>
          <w:rStyle w:val="fontstyle01"/>
          <w:rFonts w:ascii="Times New Roman" w:hAnsi="Times New Roman"/>
          <w:sz w:val="28"/>
          <w:szCs w:val="28"/>
        </w:rPr>
        <w:t>→</w:t>
      </w:r>
      <w:r w:rsidRPr="004F2B1F">
        <w:rPr>
          <w:rStyle w:val="fontstyle21"/>
          <w:sz w:val="28"/>
          <w:szCs w:val="28"/>
        </w:rPr>
        <w:t xml:space="preserve">c </w:t>
      </w:r>
      <w:r w:rsidRPr="004F2B1F">
        <w:rPr>
          <w:rStyle w:val="fontstyle01"/>
          <w:sz w:val="28"/>
          <w:szCs w:val="28"/>
        </w:rPr>
        <w:t xml:space="preserve">and </w:t>
      </w:r>
      <w:r w:rsidRPr="004F2B1F">
        <w:rPr>
          <w:rStyle w:val="fontstyle21"/>
          <w:sz w:val="28"/>
          <w:szCs w:val="28"/>
        </w:rPr>
        <w:t>U</w:t>
      </w:r>
      <w:r w:rsidRPr="004F2B1F">
        <w:rPr>
          <w:rStyle w:val="fontstyle01"/>
          <w:sz w:val="28"/>
          <w:szCs w:val="28"/>
        </w:rPr>
        <w:t>(</w:t>
      </w:r>
      <w:r w:rsidRPr="004F2B1F">
        <w:rPr>
          <w:rStyle w:val="fontstyle21"/>
          <w:sz w:val="28"/>
          <w:szCs w:val="28"/>
        </w:rPr>
        <w:t>t</w:t>
      </w:r>
      <w:r>
        <w:rPr>
          <w:rStyle w:val="fontstyle01"/>
          <w:sz w:val="28"/>
          <w:szCs w:val="28"/>
        </w:rPr>
        <w:t>)</w:t>
      </w:r>
      <w:r>
        <w:rPr>
          <w:rStyle w:val="fontstyle01"/>
          <w:rFonts w:ascii="Times New Roman" w:hAnsi="Times New Roman"/>
          <w:sz w:val="28"/>
          <w:szCs w:val="28"/>
        </w:rPr>
        <w:t>→</w:t>
      </w:r>
      <w:r w:rsidRPr="004F2B1F">
        <w:rPr>
          <w:rStyle w:val="fontstyle21"/>
          <w:sz w:val="28"/>
          <w:szCs w:val="28"/>
        </w:rPr>
        <w:t>U</w:t>
      </w:r>
      <w:r w:rsidRPr="004F2B1F">
        <w:rPr>
          <w:rStyle w:val="fontstyle01"/>
          <w:sz w:val="28"/>
          <w:szCs w:val="28"/>
        </w:rPr>
        <w:t>(</w:t>
      </w:r>
      <w:r w:rsidRPr="004F2B1F">
        <w:rPr>
          <w:rStyle w:val="fontstyle21"/>
          <w:sz w:val="28"/>
          <w:szCs w:val="28"/>
        </w:rPr>
        <w:t>t</w:t>
      </w:r>
      <w:r w:rsidRPr="004F2B1F">
        <w:rPr>
          <w:rStyle w:val="fontstyle01"/>
          <w:sz w:val="28"/>
          <w:szCs w:val="28"/>
        </w:rPr>
        <w:t xml:space="preserve">) + </w:t>
      </w:r>
      <w:r w:rsidRPr="004F2B1F">
        <w:rPr>
          <w:rStyle w:val="fontstyle21"/>
          <w:sz w:val="28"/>
          <w:szCs w:val="28"/>
        </w:rPr>
        <w:t>d</w:t>
      </w:r>
    </w:p>
    <w:p w:rsidR="004F2B1F" w:rsidRDefault="004F2B1F" w:rsidP="004F2B1F">
      <w:pPr>
        <w:pStyle w:val="ListParagraph"/>
        <w:rPr>
          <w:rStyle w:val="fontstyle01"/>
          <w:sz w:val="28"/>
          <w:szCs w:val="28"/>
        </w:rPr>
      </w:pPr>
      <w:r w:rsidRPr="004F2B1F">
        <w:rPr>
          <w:rStyle w:val="fontstyle01"/>
          <w:sz w:val="28"/>
          <w:szCs w:val="28"/>
        </w:rPr>
        <w:t xml:space="preserve">By varying the parameters </w:t>
      </w:r>
      <w:r w:rsidRPr="004F2B1F">
        <w:rPr>
          <w:rStyle w:val="fontstyle21"/>
          <w:sz w:val="28"/>
          <w:szCs w:val="28"/>
        </w:rPr>
        <w:t>C; E</w:t>
      </w:r>
      <w:r w:rsidRPr="004F2B1F">
        <w:rPr>
          <w:rStyle w:val="fontstyle31"/>
          <w:sz w:val="28"/>
          <w:szCs w:val="28"/>
        </w:rPr>
        <w:t>r</w:t>
      </w:r>
      <w:r w:rsidRPr="004F2B1F">
        <w:rPr>
          <w:rStyle w:val="fontstyle21"/>
          <w:sz w:val="28"/>
          <w:szCs w:val="28"/>
        </w:rPr>
        <w:t>; E</w:t>
      </w:r>
      <w:r w:rsidRPr="004F2B1F">
        <w:rPr>
          <w:rStyle w:val="fontstyle31"/>
          <w:sz w:val="28"/>
          <w:szCs w:val="28"/>
        </w:rPr>
        <w:t>t</w:t>
      </w:r>
      <w:r w:rsidRPr="004F2B1F">
        <w:rPr>
          <w:rStyle w:val="fontstyle21"/>
          <w:sz w:val="28"/>
          <w:szCs w:val="28"/>
        </w:rPr>
        <w:t>; k</w:t>
      </w:r>
      <w:r w:rsidRPr="004F2B1F">
        <w:rPr>
          <w:rStyle w:val="fontstyle31"/>
          <w:sz w:val="28"/>
          <w:szCs w:val="28"/>
        </w:rPr>
        <w:t>z</w:t>
      </w:r>
      <w:r w:rsidRPr="004F2B1F">
        <w:rPr>
          <w:rStyle w:val="fontstyle21"/>
          <w:sz w:val="28"/>
          <w:szCs w:val="28"/>
        </w:rPr>
        <w:t xml:space="preserve">; a; b; c </w:t>
      </w:r>
      <w:r w:rsidRPr="004F2B1F">
        <w:rPr>
          <w:rStyle w:val="fontstyle01"/>
          <w:sz w:val="28"/>
          <w:szCs w:val="28"/>
        </w:rPr>
        <w:t xml:space="preserve">and </w:t>
      </w:r>
      <w:r w:rsidRPr="004F2B1F">
        <w:rPr>
          <w:rStyle w:val="fontstyle21"/>
          <w:sz w:val="28"/>
          <w:szCs w:val="28"/>
        </w:rPr>
        <w:t>d</w:t>
      </w:r>
      <w:r w:rsidRPr="004F2B1F">
        <w:rPr>
          <w:rStyle w:val="fontstyle01"/>
          <w:sz w:val="28"/>
          <w:szCs w:val="28"/>
        </w:rPr>
        <w:t>, a variety of neuronal behaviors can be modeled</w:t>
      </w:r>
      <w:r>
        <w:rPr>
          <w:rStyle w:val="fontstyle01"/>
          <w:sz w:val="28"/>
          <w:szCs w:val="28"/>
        </w:rPr>
        <w:t>.</w:t>
      </w:r>
    </w:p>
    <w:p w:rsidR="004F2B1F" w:rsidDel="00C354EF" w:rsidRDefault="004F2B1F" w:rsidP="004F2B1F">
      <w:pPr>
        <w:pStyle w:val="ListParagraph"/>
        <w:rPr>
          <w:moveFrom w:id="53" w:author="myselfHungNN" w:date="2023-06-14T15:44:00Z"/>
          <w:rStyle w:val="fontstyle01"/>
          <w:sz w:val="28"/>
          <w:szCs w:val="28"/>
        </w:rPr>
      </w:pPr>
      <w:moveFromRangeStart w:id="54" w:author="myselfHungNN" w:date="2023-06-14T15:44:00Z" w:name="move137649858"/>
      <w:moveFrom w:id="55" w:author="myselfHungNN" w:date="2023-06-14T15:44:00Z">
        <w:r w:rsidDel="00C354EF">
          <w:rPr>
            <w:rStyle w:val="fontstyle01"/>
            <w:sz w:val="28"/>
            <w:szCs w:val="28"/>
          </w:rPr>
          <w:t>C[pF]; Er[mV]; Et[mV]; kz[mS/V]; a[kHz]; b[nS]; c[mV]; d[pA], vpeak[mV]</w:t>
        </w:r>
      </w:moveFrom>
    </w:p>
    <w:moveFromRangeEnd w:id="54"/>
    <w:p w:rsidR="00034732" w:rsidRPr="00C354EF" w:rsidRDefault="00034732" w:rsidP="00034732">
      <w:pPr>
        <w:pStyle w:val="ListParagraph"/>
        <w:numPr>
          <w:ilvl w:val="0"/>
          <w:numId w:val="7"/>
        </w:numPr>
        <w:rPr>
          <w:ins w:id="56" w:author="myselfHungNN" w:date="2023-06-14T15:44:00Z"/>
          <w:szCs w:val="28"/>
          <w:rPrChange w:id="57" w:author="myselfHungNN" w:date="2023-06-14T15:44:00Z">
            <w:rPr>
              <w:ins w:id="58" w:author="myselfHungNN" w:date="2023-06-14T15:44:00Z"/>
            </w:rPr>
          </w:rPrChange>
        </w:rPr>
      </w:pPr>
      <w:r>
        <w:t>Simulation parameter</w:t>
      </w:r>
      <w:ins w:id="59" w:author="myselfHungNN" w:date="2023-06-14T15:47:00Z">
        <w:r w:rsidR="00F012E0">
          <w:t>s</w:t>
        </w:r>
      </w:ins>
    </w:p>
    <w:p w:rsidR="00C354EF" w:rsidRPr="00C354EF" w:rsidDel="00C354EF" w:rsidRDefault="00C354EF" w:rsidP="00C354EF">
      <w:pPr>
        <w:ind w:left="360"/>
        <w:rPr>
          <w:del w:id="60" w:author="myselfHungNN" w:date="2023-06-14T15:44:00Z"/>
          <w:moveTo w:id="61" w:author="myselfHungNN" w:date="2023-06-14T15:44:00Z"/>
          <w:rStyle w:val="fontstyle01"/>
          <w:sz w:val="28"/>
          <w:szCs w:val="28"/>
          <w:rPrChange w:id="62" w:author="myselfHungNN" w:date="2023-06-14T15:44:00Z">
            <w:rPr>
              <w:del w:id="63" w:author="myselfHungNN" w:date="2023-06-14T15:44:00Z"/>
              <w:moveTo w:id="64" w:author="myselfHungNN" w:date="2023-06-14T15:44:00Z"/>
              <w:rStyle w:val="fontstyle01"/>
              <w:sz w:val="28"/>
              <w:szCs w:val="28"/>
            </w:rPr>
          </w:rPrChange>
        </w:rPr>
        <w:pPrChange w:id="65" w:author="myselfHungNN" w:date="2023-06-14T15:44:00Z">
          <w:pPr>
            <w:pStyle w:val="ListParagraph"/>
            <w:numPr>
              <w:numId w:val="7"/>
            </w:numPr>
            <w:ind w:hanging="360"/>
          </w:pPr>
        </w:pPrChange>
      </w:pPr>
      <w:moveToRangeStart w:id="66" w:author="myselfHungNN" w:date="2023-06-14T15:44:00Z" w:name="move137649858"/>
      <w:moveTo w:id="67" w:author="myselfHungNN" w:date="2023-06-14T15:44:00Z">
        <w:r w:rsidRPr="00ED7EC2">
          <w:rPr>
            <w:rStyle w:val="fontstyle01"/>
            <w:i/>
            <w:sz w:val="28"/>
            <w:szCs w:val="28"/>
            <w:rPrChange w:id="68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C</w:t>
        </w:r>
        <w:r w:rsidRPr="00C354EF">
          <w:rPr>
            <w:rStyle w:val="fontstyle01"/>
            <w:sz w:val="28"/>
            <w:szCs w:val="28"/>
            <w:rPrChange w:id="69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>[</w:t>
        </w:r>
        <w:r w:rsidRPr="00ED7EC2">
          <w:rPr>
            <w:rStyle w:val="fontstyle01"/>
            <w:i/>
            <w:sz w:val="28"/>
            <w:szCs w:val="28"/>
            <w:rPrChange w:id="70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pF</w:t>
        </w:r>
        <w:r w:rsidRPr="00C354EF">
          <w:rPr>
            <w:rStyle w:val="fontstyle01"/>
            <w:sz w:val="28"/>
            <w:szCs w:val="28"/>
            <w:rPrChange w:id="71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 xml:space="preserve">]; </w:t>
        </w:r>
        <w:r w:rsidRPr="00ED7EC2">
          <w:rPr>
            <w:rStyle w:val="fontstyle01"/>
            <w:i/>
            <w:sz w:val="28"/>
            <w:szCs w:val="28"/>
            <w:rPrChange w:id="72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Er</w:t>
        </w:r>
        <w:r w:rsidRPr="00C354EF">
          <w:rPr>
            <w:rStyle w:val="fontstyle01"/>
            <w:sz w:val="28"/>
            <w:szCs w:val="28"/>
            <w:rPrChange w:id="73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>[</w:t>
        </w:r>
        <w:r w:rsidRPr="00ED7EC2">
          <w:rPr>
            <w:rStyle w:val="fontstyle01"/>
            <w:i/>
            <w:sz w:val="28"/>
            <w:szCs w:val="28"/>
            <w:rPrChange w:id="74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mV</w:t>
        </w:r>
        <w:r w:rsidRPr="00C354EF">
          <w:rPr>
            <w:rStyle w:val="fontstyle01"/>
            <w:sz w:val="28"/>
            <w:szCs w:val="28"/>
            <w:rPrChange w:id="75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 xml:space="preserve">]; </w:t>
        </w:r>
        <w:r w:rsidRPr="00ED7EC2">
          <w:rPr>
            <w:rStyle w:val="fontstyle01"/>
            <w:i/>
            <w:sz w:val="28"/>
            <w:szCs w:val="28"/>
            <w:rPrChange w:id="76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Et</w:t>
        </w:r>
        <w:r w:rsidRPr="00C354EF">
          <w:rPr>
            <w:rStyle w:val="fontstyle01"/>
            <w:sz w:val="28"/>
            <w:szCs w:val="28"/>
            <w:rPrChange w:id="77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>[</w:t>
        </w:r>
        <w:r w:rsidRPr="00ED7EC2">
          <w:rPr>
            <w:rStyle w:val="fontstyle01"/>
            <w:i/>
            <w:sz w:val="28"/>
            <w:szCs w:val="28"/>
            <w:rPrChange w:id="78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mV</w:t>
        </w:r>
        <w:r w:rsidRPr="00C354EF">
          <w:rPr>
            <w:rStyle w:val="fontstyle01"/>
            <w:sz w:val="28"/>
            <w:szCs w:val="28"/>
            <w:rPrChange w:id="79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 xml:space="preserve">]; </w:t>
        </w:r>
        <w:r w:rsidRPr="00ED7EC2">
          <w:rPr>
            <w:rStyle w:val="fontstyle01"/>
            <w:i/>
            <w:sz w:val="28"/>
            <w:szCs w:val="28"/>
            <w:rPrChange w:id="80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kz</w:t>
        </w:r>
        <w:r w:rsidRPr="00C354EF">
          <w:rPr>
            <w:rStyle w:val="fontstyle01"/>
            <w:sz w:val="28"/>
            <w:szCs w:val="28"/>
            <w:rPrChange w:id="81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>[</w:t>
        </w:r>
        <w:r w:rsidRPr="00ED7EC2">
          <w:rPr>
            <w:rStyle w:val="fontstyle01"/>
            <w:i/>
            <w:sz w:val="28"/>
            <w:szCs w:val="28"/>
            <w:rPrChange w:id="82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mS/V</w:t>
        </w:r>
        <w:r w:rsidRPr="00C354EF">
          <w:rPr>
            <w:rStyle w:val="fontstyle01"/>
            <w:sz w:val="28"/>
            <w:szCs w:val="28"/>
            <w:rPrChange w:id="83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 xml:space="preserve">]; </w:t>
        </w:r>
        <w:r w:rsidRPr="00ED7EC2">
          <w:rPr>
            <w:rStyle w:val="fontstyle01"/>
            <w:i/>
            <w:sz w:val="28"/>
            <w:szCs w:val="28"/>
            <w:rPrChange w:id="84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a</w:t>
        </w:r>
        <w:r w:rsidRPr="00C354EF">
          <w:rPr>
            <w:rStyle w:val="fontstyle01"/>
            <w:sz w:val="28"/>
            <w:szCs w:val="28"/>
            <w:rPrChange w:id="85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>[</w:t>
        </w:r>
        <w:r w:rsidRPr="00ED7EC2">
          <w:rPr>
            <w:rStyle w:val="fontstyle01"/>
            <w:i/>
            <w:sz w:val="28"/>
            <w:szCs w:val="28"/>
            <w:rPrChange w:id="86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kHz</w:t>
        </w:r>
        <w:r w:rsidRPr="00C354EF">
          <w:rPr>
            <w:rStyle w:val="fontstyle01"/>
            <w:sz w:val="28"/>
            <w:szCs w:val="28"/>
            <w:rPrChange w:id="87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 xml:space="preserve">]; </w:t>
        </w:r>
        <w:r w:rsidRPr="00ED7EC2">
          <w:rPr>
            <w:rStyle w:val="fontstyle01"/>
            <w:i/>
            <w:sz w:val="28"/>
            <w:szCs w:val="28"/>
            <w:rPrChange w:id="88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b</w:t>
        </w:r>
        <w:r w:rsidRPr="00C354EF">
          <w:rPr>
            <w:rStyle w:val="fontstyle01"/>
            <w:sz w:val="28"/>
            <w:szCs w:val="28"/>
            <w:rPrChange w:id="89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>[</w:t>
        </w:r>
        <w:r w:rsidRPr="00ED7EC2">
          <w:rPr>
            <w:rStyle w:val="fontstyle01"/>
            <w:i/>
            <w:sz w:val="28"/>
            <w:szCs w:val="28"/>
            <w:rPrChange w:id="90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nS</w:t>
        </w:r>
        <w:r w:rsidRPr="00C354EF">
          <w:rPr>
            <w:rStyle w:val="fontstyle01"/>
            <w:sz w:val="28"/>
            <w:szCs w:val="28"/>
            <w:rPrChange w:id="91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 xml:space="preserve">]; </w:t>
        </w:r>
        <w:r w:rsidRPr="00ED7EC2">
          <w:rPr>
            <w:rStyle w:val="fontstyle01"/>
            <w:i/>
            <w:sz w:val="28"/>
            <w:szCs w:val="28"/>
            <w:rPrChange w:id="92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c</w:t>
        </w:r>
        <w:r w:rsidRPr="00C354EF">
          <w:rPr>
            <w:rStyle w:val="fontstyle01"/>
            <w:sz w:val="28"/>
            <w:szCs w:val="28"/>
            <w:rPrChange w:id="93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>[</w:t>
        </w:r>
        <w:r w:rsidRPr="00ED7EC2">
          <w:rPr>
            <w:rStyle w:val="fontstyle01"/>
            <w:i/>
            <w:sz w:val="28"/>
            <w:szCs w:val="28"/>
            <w:rPrChange w:id="94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mV</w:t>
        </w:r>
        <w:r w:rsidRPr="00C354EF">
          <w:rPr>
            <w:rStyle w:val="fontstyle01"/>
            <w:sz w:val="28"/>
            <w:szCs w:val="28"/>
            <w:rPrChange w:id="95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 xml:space="preserve">]; </w:t>
        </w:r>
        <w:r w:rsidRPr="00ED7EC2">
          <w:rPr>
            <w:rStyle w:val="fontstyle01"/>
            <w:i/>
            <w:sz w:val="28"/>
            <w:szCs w:val="28"/>
            <w:rPrChange w:id="96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d</w:t>
        </w:r>
        <w:r w:rsidRPr="00C354EF">
          <w:rPr>
            <w:rStyle w:val="fontstyle01"/>
            <w:sz w:val="28"/>
            <w:szCs w:val="28"/>
            <w:rPrChange w:id="97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>[</w:t>
        </w:r>
        <w:r w:rsidRPr="00ED7EC2">
          <w:rPr>
            <w:rStyle w:val="fontstyle01"/>
            <w:i/>
            <w:sz w:val="28"/>
            <w:szCs w:val="28"/>
            <w:rPrChange w:id="98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pA</w:t>
        </w:r>
        <w:r w:rsidRPr="00C354EF">
          <w:rPr>
            <w:rStyle w:val="fontstyle01"/>
            <w:sz w:val="28"/>
            <w:szCs w:val="28"/>
            <w:rPrChange w:id="99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 xml:space="preserve">], </w:t>
        </w:r>
        <w:r w:rsidRPr="00ED7EC2">
          <w:rPr>
            <w:rStyle w:val="fontstyle01"/>
            <w:i/>
            <w:sz w:val="28"/>
            <w:szCs w:val="28"/>
            <w:rPrChange w:id="100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vpeak</w:t>
        </w:r>
        <w:r w:rsidRPr="00C354EF">
          <w:rPr>
            <w:rStyle w:val="fontstyle01"/>
            <w:sz w:val="28"/>
            <w:szCs w:val="28"/>
            <w:rPrChange w:id="101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>[</w:t>
        </w:r>
        <w:r w:rsidRPr="00ED7EC2">
          <w:rPr>
            <w:rStyle w:val="fontstyle01"/>
            <w:i/>
            <w:sz w:val="28"/>
            <w:szCs w:val="28"/>
            <w:rPrChange w:id="102" w:author="myselfHungNN" w:date="2023-06-14T15:47:00Z">
              <w:rPr>
                <w:rStyle w:val="fontstyle01"/>
                <w:sz w:val="28"/>
                <w:szCs w:val="28"/>
              </w:rPr>
            </w:rPrChange>
          </w:rPr>
          <w:t>mV</w:t>
        </w:r>
        <w:r w:rsidRPr="00C354EF">
          <w:rPr>
            <w:rStyle w:val="fontstyle01"/>
            <w:sz w:val="28"/>
            <w:szCs w:val="28"/>
            <w:rPrChange w:id="103" w:author="myselfHungNN" w:date="2023-06-14T15:44:00Z">
              <w:rPr>
                <w:rStyle w:val="fontstyle01"/>
                <w:sz w:val="28"/>
                <w:szCs w:val="28"/>
              </w:rPr>
            </w:rPrChange>
          </w:rPr>
          <w:t>]</w:t>
        </w:r>
      </w:moveTo>
    </w:p>
    <w:moveToRangeEnd w:id="66"/>
    <w:p w:rsidR="00C354EF" w:rsidRPr="00C354EF" w:rsidRDefault="00C354EF" w:rsidP="00C354EF">
      <w:pPr>
        <w:ind w:left="360"/>
        <w:rPr>
          <w:rPrChange w:id="104" w:author="myselfHungNN" w:date="2023-06-14T15:44:00Z">
            <w:rPr/>
          </w:rPrChange>
        </w:rPr>
        <w:pPrChange w:id="105" w:author="myselfHungNN" w:date="2023-06-14T15:44:00Z">
          <w:pPr>
            <w:pStyle w:val="ListParagraph"/>
            <w:numPr>
              <w:numId w:val="7"/>
            </w:numPr>
            <w:ind w:hanging="360"/>
          </w:pPr>
        </w:pPrChange>
      </w:pPr>
    </w:p>
    <w:p w:rsidR="004F2B1F" w:rsidRDefault="004F2B1F" w:rsidP="004F2B1F">
      <w:pPr>
        <w:pStyle w:val="ListParagraph"/>
        <w:rPr>
          <w:szCs w:val="28"/>
        </w:rPr>
      </w:pPr>
      <w:r>
        <w:rPr>
          <w:szCs w:val="28"/>
        </w:rPr>
        <w:t>Some parameters sets and their name</w:t>
      </w:r>
      <w:ins w:id="106" w:author="myselfHungNN" w:date="2023-06-14T15:45:00Z">
        <w:r w:rsidR="002B1C12">
          <w:rPr>
            <w:szCs w:val="28"/>
          </w:rPr>
          <w:t>s</w:t>
        </w:r>
      </w:ins>
      <w:r>
        <w:rPr>
          <w:szCs w:val="28"/>
        </w:rPr>
        <w:t>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1"/>
        <w:gridCol w:w="803"/>
        <w:gridCol w:w="1160"/>
        <w:gridCol w:w="962"/>
        <w:gridCol w:w="948"/>
        <w:gridCol w:w="883"/>
        <w:gridCol w:w="749"/>
        <w:gridCol w:w="841"/>
        <w:gridCol w:w="789"/>
        <w:gridCol w:w="1307"/>
      </w:tblGrid>
      <w:tr w:rsidR="00034732" w:rsidRPr="004F2B1F" w:rsidTr="00034732">
        <w:tc>
          <w:tcPr>
            <w:tcW w:w="602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90" w:type="dxa"/>
          </w:tcPr>
          <w:p w:rsidR="004F2B1F" w:rsidRPr="002B1C12" w:rsidRDefault="004F2B1F" w:rsidP="004F2B1F">
            <w:pPr>
              <w:pStyle w:val="ListParagraph"/>
              <w:ind w:left="0"/>
              <w:rPr>
                <w:i/>
                <w:sz w:val="24"/>
                <w:szCs w:val="24"/>
                <w:rPrChange w:id="107" w:author="myselfHungNN" w:date="2023-06-14T15:46:00Z">
                  <w:rPr>
                    <w:sz w:val="24"/>
                    <w:szCs w:val="24"/>
                  </w:rPr>
                </w:rPrChange>
              </w:rPr>
            </w:pPr>
            <w:r w:rsidRPr="002B1C12">
              <w:rPr>
                <w:rStyle w:val="fontstyle01"/>
                <w:i/>
                <w:rPrChange w:id="108" w:author="myselfHungNN" w:date="2023-06-14T15:46:00Z">
                  <w:rPr>
                    <w:rStyle w:val="fontstyle01"/>
                  </w:rPr>
                </w:rPrChange>
              </w:rPr>
              <w:t>C</w:t>
            </w:r>
            <w:r w:rsidRPr="002B1C12">
              <w:rPr>
                <w:rStyle w:val="fontstyle01"/>
                <w:rPrChange w:id="109" w:author="myselfHungNN" w:date="2023-06-14T15:46:00Z">
                  <w:rPr>
                    <w:rStyle w:val="fontstyle01"/>
                  </w:rPr>
                </w:rPrChange>
              </w:rPr>
              <w:t>[</w:t>
            </w:r>
            <w:r w:rsidRPr="002B1C12">
              <w:rPr>
                <w:rStyle w:val="fontstyle01"/>
                <w:i/>
                <w:rPrChange w:id="110" w:author="myselfHungNN" w:date="2023-06-14T15:46:00Z">
                  <w:rPr>
                    <w:rStyle w:val="fontstyle01"/>
                  </w:rPr>
                </w:rPrChange>
              </w:rPr>
              <w:t>pF</w:t>
            </w:r>
            <w:r w:rsidRPr="002B1C12">
              <w:rPr>
                <w:rStyle w:val="fontstyle01"/>
                <w:rPrChange w:id="111" w:author="myselfHungNN" w:date="2023-06-14T15:46:00Z">
                  <w:rPr>
                    <w:rStyle w:val="fontstyle01"/>
                  </w:rPr>
                </w:rPrChange>
              </w:rPr>
              <w:t>]</w:t>
            </w:r>
          </w:p>
        </w:tc>
        <w:tc>
          <w:tcPr>
            <w:tcW w:w="1163" w:type="dxa"/>
          </w:tcPr>
          <w:p w:rsidR="004F2B1F" w:rsidRPr="002B1C12" w:rsidRDefault="004F2B1F" w:rsidP="004F2B1F">
            <w:pPr>
              <w:pStyle w:val="ListParagraph"/>
              <w:ind w:left="0"/>
              <w:rPr>
                <w:i/>
                <w:sz w:val="24"/>
                <w:szCs w:val="24"/>
                <w:rPrChange w:id="112" w:author="myselfHungNN" w:date="2023-06-14T15:46:00Z">
                  <w:rPr>
                    <w:sz w:val="24"/>
                    <w:szCs w:val="24"/>
                  </w:rPr>
                </w:rPrChange>
              </w:rPr>
            </w:pPr>
            <w:r w:rsidRPr="002B1C12">
              <w:rPr>
                <w:rStyle w:val="fontstyle01"/>
                <w:i/>
                <w:rPrChange w:id="113" w:author="myselfHungNN" w:date="2023-06-14T15:46:00Z">
                  <w:rPr>
                    <w:rStyle w:val="fontstyle01"/>
                  </w:rPr>
                </w:rPrChange>
              </w:rPr>
              <w:t>kz</w:t>
            </w:r>
            <w:r w:rsidRPr="002B1C12">
              <w:rPr>
                <w:rStyle w:val="fontstyle01"/>
                <w:rPrChange w:id="114" w:author="myselfHungNN" w:date="2023-06-14T15:46:00Z">
                  <w:rPr>
                    <w:rStyle w:val="fontstyle01"/>
                  </w:rPr>
                </w:rPrChange>
              </w:rPr>
              <w:t>[</w:t>
            </w:r>
            <w:r w:rsidRPr="002B1C12">
              <w:rPr>
                <w:rStyle w:val="fontstyle01"/>
                <w:i/>
                <w:rPrChange w:id="115" w:author="myselfHungNN" w:date="2023-06-14T15:46:00Z">
                  <w:rPr>
                    <w:rStyle w:val="fontstyle01"/>
                  </w:rPr>
                </w:rPrChange>
              </w:rPr>
              <w:t>mS/V</w:t>
            </w:r>
            <w:r w:rsidRPr="002B1C12">
              <w:rPr>
                <w:rStyle w:val="fontstyle01"/>
                <w:rPrChange w:id="116" w:author="myselfHungNN" w:date="2023-06-14T15:46:00Z">
                  <w:rPr>
                    <w:rStyle w:val="fontstyle01"/>
                  </w:rPr>
                </w:rPrChange>
              </w:rPr>
              <w:t>]</w:t>
            </w:r>
          </w:p>
        </w:tc>
        <w:tc>
          <w:tcPr>
            <w:tcW w:w="963" w:type="dxa"/>
          </w:tcPr>
          <w:p w:rsidR="004F2B1F" w:rsidRPr="002B1C12" w:rsidRDefault="004F2B1F" w:rsidP="004F2B1F">
            <w:pPr>
              <w:pStyle w:val="ListParagraph"/>
              <w:ind w:left="0"/>
              <w:rPr>
                <w:i/>
                <w:sz w:val="24"/>
                <w:szCs w:val="24"/>
                <w:rPrChange w:id="117" w:author="myselfHungNN" w:date="2023-06-14T15:46:00Z">
                  <w:rPr>
                    <w:sz w:val="24"/>
                    <w:szCs w:val="24"/>
                  </w:rPr>
                </w:rPrChange>
              </w:rPr>
            </w:pPr>
            <w:r w:rsidRPr="002B1C12">
              <w:rPr>
                <w:rStyle w:val="fontstyle01"/>
                <w:i/>
                <w:rPrChange w:id="118" w:author="myselfHungNN" w:date="2023-06-14T15:46:00Z">
                  <w:rPr>
                    <w:rStyle w:val="fontstyle01"/>
                  </w:rPr>
                </w:rPrChange>
              </w:rPr>
              <w:t>Er</w:t>
            </w:r>
            <w:r w:rsidRPr="002B1C12">
              <w:rPr>
                <w:rStyle w:val="fontstyle01"/>
                <w:rPrChange w:id="119" w:author="myselfHungNN" w:date="2023-06-14T15:46:00Z">
                  <w:rPr>
                    <w:rStyle w:val="fontstyle01"/>
                  </w:rPr>
                </w:rPrChange>
              </w:rPr>
              <w:t>[</w:t>
            </w:r>
            <w:r w:rsidRPr="002B1C12">
              <w:rPr>
                <w:rStyle w:val="fontstyle01"/>
                <w:i/>
                <w:rPrChange w:id="120" w:author="myselfHungNN" w:date="2023-06-14T15:46:00Z">
                  <w:rPr>
                    <w:rStyle w:val="fontstyle01"/>
                  </w:rPr>
                </w:rPrChange>
              </w:rPr>
              <w:t>mV</w:t>
            </w:r>
            <w:r w:rsidRPr="002B1C12">
              <w:rPr>
                <w:rStyle w:val="fontstyle01"/>
                <w:rPrChange w:id="121" w:author="myselfHungNN" w:date="2023-06-14T15:46:00Z">
                  <w:rPr>
                    <w:rStyle w:val="fontstyle01"/>
                  </w:rPr>
                </w:rPrChange>
              </w:rPr>
              <w:t>]</w:t>
            </w:r>
          </w:p>
        </w:tc>
        <w:tc>
          <w:tcPr>
            <w:tcW w:w="950" w:type="dxa"/>
          </w:tcPr>
          <w:p w:rsidR="004F2B1F" w:rsidRPr="002B1C12" w:rsidRDefault="004F2B1F" w:rsidP="004F2B1F">
            <w:pPr>
              <w:pStyle w:val="ListParagraph"/>
              <w:ind w:left="0"/>
              <w:rPr>
                <w:i/>
                <w:sz w:val="24"/>
                <w:szCs w:val="24"/>
                <w:rPrChange w:id="122" w:author="myselfHungNN" w:date="2023-06-14T15:46:00Z">
                  <w:rPr>
                    <w:sz w:val="24"/>
                    <w:szCs w:val="24"/>
                  </w:rPr>
                </w:rPrChange>
              </w:rPr>
            </w:pPr>
            <w:r w:rsidRPr="002B1C12">
              <w:rPr>
                <w:rStyle w:val="fontstyle01"/>
                <w:i/>
                <w:rPrChange w:id="123" w:author="myselfHungNN" w:date="2023-06-14T15:46:00Z">
                  <w:rPr>
                    <w:rStyle w:val="fontstyle01"/>
                  </w:rPr>
                </w:rPrChange>
              </w:rPr>
              <w:t>Et</w:t>
            </w:r>
            <w:r w:rsidRPr="002B1C12">
              <w:rPr>
                <w:rStyle w:val="fontstyle01"/>
                <w:rPrChange w:id="124" w:author="myselfHungNN" w:date="2023-06-14T15:46:00Z">
                  <w:rPr>
                    <w:rStyle w:val="fontstyle01"/>
                  </w:rPr>
                </w:rPrChange>
              </w:rPr>
              <w:t>[</w:t>
            </w:r>
            <w:r w:rsidRPr="002B1C12">
              <w:rPr>
                <w:rStyle w:val="fontstyle01"/>
                <w:i/>
                <w:rPrChange w:id="125" w:author="myselfHungNN" w:date="2023-06-14T15:46:00Z">
                  <w:rPr>
                    <w:rStyle w:val="fontstyle01"/>
                  </w:rPr>
                </w:rPrChange>
              </w:rPr>
              <w:t>mV</w:t>
            </w:r>
            <w:r w:rsidRPr="002B1C12">
              <w:rPr>
                <w:rStyle w:val="fontstyle01"/>
                <w:rPrChange w:id="126" w:author="myselfHungNN" w:date="2023-06-14T15:46:00Z">
                  <w:rPr>
                    <w:rStyle w:val="fontstyle01"/>
                  </w:rPr>
                </w:rPrChange>
              </w:rPr>
              <w:t>]</w:t>
            </w:r>
          </w:p>
        </w:tc>
        <w:tc>
          <w:tcPr>
            <w:tcW w:w="883" w:type="dxa"/>
          </w:tcPr>
          <w:p w:rsidR="004F2B1F" w:rsidRPr="002B1C12" w:rsidRDefault="004F2B1F" w:rsidP="004F2B1F">
            <w:pPr>
              <w:pStyle w:val="ListParagraph"/>
              <w:ind w:left="0"/>
              <w:rPr>
                <w:i/>
                <w:sz w:val="24"/>
                <w:szCs w:val="24"/>
                <w:rPrChange w:id="127" w:author="myselfHungNN" w:date="2023-06-14T15:46:00Z">
                  <w:rPr>
                    <w:sz w:val="24"/>
                    <w:szCs w:val="24"/>
                  </w:rPr>
                </w:rPrChange>
              </w:rPr>
            </w:pPr>
            <w:r w:rsidRPr="002B1C12">
              <w:rPr>
                <w:rStyle w:val="fontstyle01"/>
                <w:i/>
                <w:rPrChange w:id="128" w:author="myselfHungNN" w:date="2023-06-14T15:46:00Z">
                  <w:rPr>
                    <w:rStyle w:val="fontstyle01"/>
                  </w:rPr>
                </w:rPrChange>
              </w:rPr>
              <w:t>a</w:t>
            </w:r>
            <w:r w:rsidRPr="002B1C12">
              <w:rPr>
                <w:rStyle w:val="fontstyle01"/>
                <w:rPrChange w:id="129" w:author="myselfHungNN" w:date="2023-06-14T15:46:00Z">
                  <w:rPr>
                    <w:rStyle w:val="fontstyle01"/>
                  </w:rPr>
                </w:rPrChange>
              </w:rPr>
              <w:t>[</w:t>
            </w:r>
            <w:r w:rsidRPr="002B1C12">
              <w:rPr>
                <w:rStyle w:val="fontstyle01"/>
                <w:i/>
                <w:rPrChange w:id="130" w:author="myselfHungNN" w:date="2023-06-14T15:46:00Z">
                  <w:rPr>
                    <w:rStyle w:val="fontstyle01"/>
                  </w:rPr>
                </w:rPrChange>
              </w:rPr>
              <w:t>kHz</w:t>
            </w:r>
            <w:r w:rsidRPr="002B1C12">
              <w:rPr>
                <w:rStyle w:val="fontstyle01"/>
                <w:rPrChange w:id="131" w:author="myselfHungNN" w:date="2023-06-14T15:46:00Z">
                  <w:rPr>
                    <w:rStyle w:val="fontstyle01"/>
                  </w:rPr>
                </w:rPrChange>
              </w:rPr>
              <w:t>]</w:t>
            </w:r>
          </w:p>
        </w:tc>
        <w:tc>
          <w:tcPr>
            <w:tcW w:w="750" w:type="dxa"/>
          </w:tcPr>
          <w:p w:rsidR="004F2B1F" w:rsidRPr="002B1C12" w:rsidRDefault="004F2B1F" w:rsidP="004F2B1F">
            <w:pPr>
              <w:pStyle w:val="ListParagraph"/>
              <w:ind w:left="0"/>
              <w:rPr>
                <w:i/>
                <w:sz w:val="24"/>
                <w:szCs w:val="24"/>
                <w:rPrChange w:id="132" w:author="myselfHungNN" w:date="2023-06-14T15:46:00Z">
                  <w:rPr>
                    <w:sz w:val="24"/>
                    <w:szCs w:val="24"/>
                  </w:rPr>
                </w:rPrChange>
              </w:rPr>
            </w:pPr>
            <w:r w:rsidRPr="002B1C12">
              <w:rPr>
                <w:rStyle w:val="fontstyle01"/>
                <w:i/>
                <w:rPrChange w:id="133" w:author="myselfHungNN" w:date="2023-06-14T15:46:00Z">
                  <w:rPr>
                    <w:rStyle w:val="fontstyle01"/>
                  </w:rPr>
                </w:rPrChange>
              </w:rPr>
              <w:t>b</w:t>
            </w:r>
            <w:r w:rsidRPr="002B1C12">
              <w:rPr>
                <w:rStyle w:val="fontstyle01"/>
                <w:rPrChange w:id="134" w:author="myselfHungNN" w:date="2023-06-14T15:46:00Z">
                  <w:rPr>
                    <w:rStyle w:val="fontstyle01"/>
                  </w:rPr>
                </w:rPrChange>
              </w:rPr>
              <w:t>[</w:t>
            </w:r>
            <w:r w:rsidRPr="002B1C12">
              <w:rPr>
                <w:rStyle w:val="fontstyle01"/>
                <w:i/>
                <w:rPrChange w:id="135" w:author="myselfHungNN" w:date="2023-06-14T15:46:00Z">
                  <w:rPr>
                    <w:rStyle w:val="fontstyle01"/>
                  </w:rPr>
                </w:rPrChange>
              </w:rPr>
              <w:t>nS</w:t>
            </w:r>
            <w:r w:rsidRPr="002B1C12">
              <w:rPr>
                <w:rStyle w:val="fontstyle01"/>
                <w:rPrChange w:id="136" w:author="myselfHungNN" w:date="2023-06-14T15:46:00Z">
                  <w:rPr>
                    <w:rStyle w:val="fontstyle01"/>
                  </w:rPr>
                </w:rPrChange>
              </w:rPr>
              <w:t>]</w:t>
            </w:r>
          </w:p>
        </w:tc>
        <w:tc>
          <w:tcPr>
            <w:tcW w:w="843" w:type="dxa"/>
          </w:tcPr>
          <w:p w:rsidR="004F2B1F" w:rsidRPr="002B1C12" w:rsidRDefault="004F2B1F" w:rsidP="004F2B1F">
            <w:pPr>
              <w:pStyle w:val="ListParagraph"/>
              <w:ind w:left="0"/>
              <w:rPr>
                <w:i/>
                <w:sz w:val="24"/>
                <w:szCs w:val="24"/>
                <w:rPrChange w:id="137" w:author="myselfHungNN" w:date="2023-06-14T15:46:00Z">
                  <w:rPr>
                    <w:sz w:val="24"/>
                    <w:szCs w:val="24"/>
                  </w:rPr>
                </w:rPrChange>
              </w:rPr>
            </w:pPr>
            <w:r w:rsidRPr="002B1C12">
              <w:rPr>
                <w:rStyle w:val="fontstyle01"/>
                <w:i/>
                <w:rPrChange w:id="138" w:author="myselfHungNN" w:date="2023-06-14T15:46:00Z">
                  <w:rPr>
                    <w:rStyle w:val="fontstyle01"/>
                  </w:rPr>
                </w:rPrChange>
              </w:rPr>
              <w:t>c</w:t>
            </w:r>
            <w:r w:rsidRPr="002B1C12">
              <w:rPr>
                <w:rStyle w:val="fontstyle01"/>
                <w:rPrChange w:id="139" w:author="myselfHungNN" w:date="2023-06-14T15:46:00Z">
                  <w:rPr>
                    <w:rStyle w:val="fontstyle01"/>
                  </w:rPr>
                </w:rPrChange>
              </w:rPr>
              <w:t>[</w:t>
            </w:r>
            <w:r w:rsidRPr="002B1C12">
              <w:rPr>
                <w:rStyle w:val="fontstyle01"/>
                <w:i/>
                <w:rPrChange w:id="140" w:author="myselfHungNN" w:date="2023-06-14T15:46:00Z">
                  <w:rPr>
                    <w:rStyle w:val="fontstyle01"/>
                  </w:rPr>
                </w:rPrChange>
              </w:rPr>
              <w:t>mV</w:t>
            </w:r>
            <w:r w:rsidRPr="002B1C12">
              <w:rPr>
                <w:rStyle w:val="fontstyle01"/>
                <w:rPrChange w:id="141" w:author="myselfHungNN" w:date="2023-06-14T15:46:00Z">
                  <w:rPr>
                    <w:rStyle w:val="fontstyle01"/>
                  </w:rPr>
                </w:rPrChange>
              </w:rPr>
              <w:t>]</w:t>
            </w:r>
          </w:p>
        </w:tc>
        <w:tc>
          <w:tcPr>
            <w:tcW w:w="790" w:type="dxa"/>
          </w:tcPr>
          <w:p w:rsidR="004F2B1F" w:rsidRPr="002B1C12" w:rsidRDefault="004F2B1F" w:rsidP="004F2B1F">
            <w:pPr>
              <w:pStyle w:val="ListParagraph"/>
              <w:ind w:left="0"/>
              <w:rPr>
                <w:i/>
                <w:sz w:val="24"/>
                <w:szCs w:val="24"/>
                <w:rPrChange w:id="142" w:author="myselfHungNN" w:date="2023-06-14T15:46:00Z">
                  <w:rPr>
                    <w:sz w:val="24"/>
                    <w:szCs w:val="24"/>
                  </w:rPr>
                </w:rPrChange>
              </w:rPr>
            </w:pPr>
            <w:r w:rsidRPr="002B1C12">
              <w:rPr>
                <w:rStyle w:val="fontstyle01"/>
                <w:i/>
                <w:rPrChange w:id="143" w:author="myselfHungNN" w:date="2023-06-14T15:46:00Z">
                  <w:rPr>
                    <w:rStyle w:val="fontstyle01"/>
                  </w:rPr>
                </w:rPrChange>
              </w:rPr>
              <w:t>d</w:t>
            </w:r>
            <w:r w:rsidRPr="002B1C12">
              <w:rPr>
                <w:rStyle w:val="fontstyle01"/>
                <w:rPrChange w:id="144" w:author="myselfHungNN" w:date="2023-06-14T15:46:00Z">
                  <w:rPr>
                    <w:rStyle w:val="fontstyle01"/>
                  </w:rPr>
                </w:rPrChange>
              </w:rPr>
              <w:t>[</w:t>
            </w:r>
            <w:r w:rsidRPr="002B1C12">
              <w:rPr>
                <w:rStyle w:val="fontstyle01"/>
                <w:i/>
                <w:rPrChange w:id="145" w:author="myselfHungNN" w:date="2023-06-14T15:46:00Z">
                  <w:rPr>
                    <w:rStyle w:val="fontstyle01"/>
                  </w:rPr>
                </w:rPrChange>
              </w:rPr>
              <w:t>pA</w:t>
            </w:r>
            <w:r w:rsidRPr="002B1C12">
              <w:rPr>
                <w:rStyle w:val="fontstyle01"/>
                <w:rPrChange w:id="146" w:author="myselfHungNN" w:date="2023-06-14T15:46:00Z">
                  <w:rPr>
                    <w:rStyle w:val="fontstyle01"/>
                  </w:rPr>
                </w:rPrChange>
              </w:rPr>
              <w:t>]</w:t>
            </w:r>
          </w:p>
        </w:tc>
        <w:tc>
          <w:tcPr>
            <w:tcW w:w="1309" w:type="dxa"/>
          </w:tcPr>
          <w:p w:rsidR="004F2B1F" w:rsidRPr="002B1C12" w:rsidRDefault="004F2B1F" w:rsidP="004F2B1F">
            <w:pPr>
              <w:pStyle w:val="ListParagraph"/>
              <w:ind w:left="0"/>
              <w:rPr>
                <w:i/>
                <w:sz w:val="24"/>
                <w:szCs w:val="24"/>
                <w:rPrChange w:id="147" w:author="myselfHungNN" w:date="2023-06-14T15:46:00Z">
                  <w:rPr>
                    <w:sz w:val="24"/>
                    <w:szCs w:val="24"/>
                  </w:rPr>
                </w:rPrChange>
              </w:rPr>
            </w:pPr>
            <w:r w:rsidRPr="002B1C12">
              <w:rPr>
                <w:rStyle w:val="fontstyle01"/>
                <w:i/>
                <w:rPrChange w:id="148" w:author="myselfHungNN" w:date="2023-06-14T15:46:00Z">
                  <w:rPr>
                    <w:rStyle w:val="fontstyle01"/>
                  </w:rPr>
                </w:rPrChange>
              </w:rPr>
              <w:t>vpeak</w:t>
            </w:r>
            <w:r w:rsidRPr="002B1C12">
              <w:rPr>
                <w:rStyle w:val="fontstyle01"/>
                <w:rPrChange w:id="149" w:author="myselfHungNN" w:date="2023-06-14T15:46:00Z">
                  <w:rPr>
                    <w:rStyle w:val="fontstyle01"/>
                  </w:rPr>
                </w:rPrChange>
              </w:rPr>
              <w:t>[</w:t>
            </w:r>
            <w:r w:rsidRPr="002B1C12">
              <w:rPr>
                <w:rStyle w:val="fontstyle01"/>
                <w:i/>
                <w:rPrChange w:id="150" w:author="myselfHungNN" w:date="2023-06-14T15:46:00Z">
                  <w:rPr>
                    <w:rStyle w:val="fontstyle01"/>
                  </w:rPr>
                </w:rPrChange>
              </w:rPr>
              <w:t>mV</w:t>
            </w:r>
            <w:r w:rsidRPr="002B1C12">
              <w:rPr>
                <w:rStyle w:val="fontstyle01"/>
                <w:rPrChange w:id="151" w:author="myselfHungNN" w:date="2023-06-14T15:46:00Z">
                  <w:rPr>
                    <w:rStyle w:val="fontstyle01"/>
                  </w:rPr>
                </w:rPrChange>
              </w:rPr>
              <w:t>]</w:t>
            </w:r>
          </w:p>
        </w:tc>
      </w:tr>
      <w:tr w:rsidR="00034732" w:rsidRPr="004F2B1F" w:rsidTr="00034732">
        <w:tc>
          <w:tcPr>
            <w:tcW w:w="602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</w:t>
            </w:r>
          </w:p>
        </w:tc>
        <w:tc>
          <w:tcPr>
            <w:tcW w:w="790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63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963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-60</w:t>
            </w:r>
          </w:p>
        </w:tc>
        <w:tc>
          <w:tcPr>
            <w:tcW w:w="950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</w:tc>
        <w:tc>
          <w:tcPr>
            <w:tcW w:w="883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750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843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</w:t>
            </w:r>
          </w:p>
        </w:tc>
        <w:tc>
          <w:tcPr>
            <w:tcW w:w="790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09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034732" w:rsidRPr="004F2B1F" w:rsidTr="00034732">
        <w:tc>
          <w:tcPr>
            <w:tcW w:w="602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</w:t>
            </w:r>
          </w:p>
        </w:tc>
        <w:tc>
          <w:tcPr>
            <w:tcW w:w="790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163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963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-75</w:t>
            </w:r>
          </w:p>
        </w:tc>
        <w:tc>
          <w:tcPr>
            <w:tcW w:w="950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</w:t>
            </w:r>
          </w:p>
        </w:tc>
        <w:tc>
          <w:tcPr>
            <w:tcW w:w="883" w:type="dxa"/>
          </w:tcPr>
          <w:p w:rsidR="004F2B1F" w:rsidRPr="004F2B1F" w:rsidRDefault="004F2B1F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750" w:type="dxa"/>
          </w:tcPr>
          <w:p w:rsidR="004F2B1F" w:rsidRPr="004F2B1F" w:rsidRDefault="00034732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</w:t>
            </w:r>
          </w:p>
        </w:tc>
        <w:tc>
          <w:tcPr>
            <w:tcW w:w="843" w:type="dxa"/>
          </w:tcPr>
          <w:p w:rsidR="004F2B1F" w:rsidRPr="004F2B1F" w:rsidRDefault="00034732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-56</w:t>
            </w:r>
          </w:p>
        </w:tc>
        <w:tc>
          <w:tcPr>
            <w:tcW w:w="790" w:type="dxa"/>
          </w:tcPr>
          <w:p w:rsidR="004F2B1F" w:rsidRPr="004F2B1F" w:rsidRDefault="00034732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1309" w:type="dxa"/>
          </w:tcPr>
          <w:p w:rsidR="004F2B1F" w:rsidRPr="004F2B1F" w:rsidRDefault="00034732" w:rsidP="004F2B1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034732" w:rsidRPr="004F2B1F" w:rsidTr="00034732">
        <w:tc>
          <w:tcPr>
            <w:tcW w:w="602" w:type="dxa"/>
          </w:tcPr>
          <w:p w:rsidR="00034732" w:rsidRPr="004F2B1F" w:rsidRDefault="00034732" w:rsidP="000347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</w:p>
        </w:tc>
        <w:tc>
          <w:tcPr>
            <w:tcW w:w="790" w:type="dxa"/>
          </w:tcPr>
          <w:p w:rsidR="00034732" w:rsidRPr="004F2B1F" w:rsidRDefault="00034732" w:rsidP="000347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63" w:type="dxa"/>
          </w:tcPr>
          <w:p w:rsidR="00034732" w:rsidRPr="004F2B1F" w:rsidRDefault="00034732" w:rsidP="000347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963" w:type="dxa"/>
          </w:tcPr>
          <w:p w:rsidR="00034732" w:rsidRPr="004F2B1F" w:rsidRDefault="00034732" w:rsidP="000347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-60</w:t>
            </w:r>
          </w:p>
        </w:tc>
        <w:tc>
          <w:tcPr>
            <w:tcW w:w="950" w:type="dxa"/>
          </w:tcPr>
          <w:p w:rsidR="00034732" w:rsidRPr="004F2B1F" w:rsidRDefault="00034732" w:rsidP="000347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</w:tc>
        <w:tc>
          <w:tcPr>
            <w:tcW w:w="883" w:type="dxa"/>
          </w:tcPr>
          <w:p w:rsidR="00034732" w:rsidRPr="004F2B1F" w:rsidRDefault="00034732" w:rsidP="000347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750" w:type="dxa"/>
          </w:tcPr>
          <w:p w:rsidR="00034732" w:rsidRPr="004F2B1F" w:rsidRDefault="00034732" w:rsidP="000347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</w:tc>
        <w:tc>
          <w:tcPr>
            <w:tcW w:w="843" w:type="dxa"/>
          </w:tcPr>
          <w:p w:rsidR="00034732" w:rsidRPr="004F2B1F" w:rsidRDefault="00034732" w:rsidP="000347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</w:tc>
        <w:tc>
          <w:tcPr>
            <w:tcW w:w="790" w:type="dxa"/>
          </w:tcPr>
          <w:p w:rsidR="00034732" w:rsidRPr="004F2B1F" w:rsidRDefault="00034732" w:rsidP="000347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309" w:type="dxa"/>
          </w:tcPr>
          <w:p w:rsidR="00034732" w:rsidRPr="004F2B1F" w:rsidRDefault="00034732" w:rsidP="0003473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:rsidR="004F2B1F" w:rsidRDefault="00034732" w:rsidP="00034732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Simulation</w:t>
      </w:r>
    </w:p>
    <w:p w:rsidR="00034732" w:rsidRDefault="00034732" w:rsidP="00034732">
      <w:pPr>
        <w:pStyle w:val="ListParagraph"/>
        <w:rPr>
          <w:szCs w:val="28"/>
        </w:rPr>
      </w:pPr>
    </w:p>
    <w:p w:rsidR="004F2B1F" w:rsidRPr="004F2B1F" w:rsidRDefault="004F2B1F" w:rsidP="004F2B1F">
      <w:pPr>
        <w:pStyle w:val="ListParagraph"/>
        <w:rPr>
          <w:szCs w:val="28"/>
        </w:rPr>
      </w:pPr>
    </w:p>
    <w:p w:rsidR="00047AB5" w:rsidRPr="00AE1CA3" w:rsidRDefault="00047AB5" w:rsidP="00AE1CA3">
      <w:pPr>
        <w:pStyle w:val="Heading2"/>
      </w:pPr>
      <w:r w:rsidRPr="00AE1CA3">
        <w:t>Hodgkin-Huxley</w:t>
      </w:r>
    </w:p>
    <w:p w:rsidR="00047AB5" w:rsidRPr="00AE1CA3" w:rsidRDefault="00047AB5" w:rsidP="00AE1CA3">
      <w:pPr>
        <w:pStyle w:val="Heading2"/>
      </w:pPr>
      <w:r w:rsidRPr="00AE1CA3">
        <w:t>Adaptive Exponetial Integrated and Fire (AEF)</w:t>
      </w:r>
    </w:p>
    <w:p w:rsidR="00047AB5" w:rsidRDefault="00047AB5" w:rsidP="00AE1CA3">
      <w:pPr>
        <w:pStyle w:val="Heading1"/>
      </w:pPr>
      <w:r>
        <w:t>Tempotron</w:t>
      </w:r>
    </w:p>
    <w:p w:rsidR="00047AB5" w:rsidRDefault="00047AB5" w:rsidP="00ED7EC2">
      <w:pPr>
        <w:pStyle w:val="Heading1"/>
        <w:tabs>
          <w:tab w:val="left" w:pos="851"/>
        </w:tabs>
        <w:pPrChange w:id="152" w:author="myselfHungNN" w:date="2023-06-14T15:48:00Z">
          <w:pPr>
            <w:pStyle w:val="Heading1"/>
          </w:pPr>
        </w:pPrChange>
      </w:pPr>
      <w:r>
        <w:t xml:space="preserve">Network and </w:t>
      </w:r>
      <w:ins w:id="153" w:author="myselfHungNN" w:date="2023-06-14T15:48:00Z">
        <w:r w:rsidR="00ED7EC2">
          <w:t>Spike-Timing Dep</w:t>
        </w:r>
      </w:ins>
      <w:ins w:id="154" w:author="myselfHungNN" w:date="2023-06-14T15:49:00Z">
        <w:r w:rsidR="00ED7EC2">
          <w:t>e</w:t>
        </w:r>
      </w:ins>
      <w:ins w:id="155" w:author="myselfHungNN" w:date="2023-06-14T15:48:00Z">
        <w:r w:rsidR="00ED7EC2">
          <w:t xml:space="preserve">ndent Plasticity </w:t>
        </w:r>
      </w:ins>
      <w:ins w:id="156" w:author="myselfHungNN" w:date="2023-06-14T15:49:00Z">
        <w:r w:rsidR="00ED7EC2">
          <w:t>(STDP)</w:t>
        </w:r>
      </w:ins>
      <w:bookmarkStart w:id="157" w:name="_GoBack"/>
      <w:bookmarkEnd w:id="157"/>
      <w:del w:id="158" w:author="myselfHungNN" w:date="2023-06-14T15:48:00Z">
        <w:r w:rsidDel="00ED7EC2">
          <w:delText>STDP</w:delText>
        </w:r>
      </w:del>
    </w:p>
    <w:sectPr w:rsidR="00047AB5" w:rsidSect="003579CA">
      <w:pgSz w:w="11906" w:h="16838" w:code="9"/>
      <w:pgMar w:top="1440" w:right="851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37A7"/>
    <w:multiLevelType w:val="hybridMultilevel"/>
    <w:tmpl w:val="49FA6C58"/>
    <w:lvl w:ilvl="0" w:tplc="24AE9F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53CEB"/>
    <w:multiLevelType w:val="multilevel"/>
    <w:tmpl w:val="BC5C9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EC03F26"/>
    <w:multiLevelType w:val="hybridMultilevel"/>
    <w:tmpl w:val="5D782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9010E"/>
    <w:multiLevelType w:val="hybridMultilevel"/>
    <w:tmpl w:val="D938B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54070"/>
    <w:multiLevelType w:val="hybridMultilevel"/>
    <w:tmpl w:val="B2C823CA"/>
    <w:lvl w:ilvl="0" w:tplc="6F3856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40708E"/>
    <w:multiLevelType w:val="hybridMultilevel"/>
    <w:tmpl w:val="A1B2B8E8"/>
    <w:lvl w:ilvl="0" w:tplc="45705FCE">
      <w:start w:val="1"/>
      <w:numFmt w:val="upperRoman"/>
      <w:pStyle w:val="Heading1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yselfHungNN">
    <w15:presenceInfo w15:providerId="None" w15:userId="myselfHung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DB"/>
    <w:rsid w:val="00034732"/>
    <w:rsid w:val="00047AB5"/>
    <w:rsid w:val="000F6F83"/>
    <w:rsid w:val="00212306"/>
    <w:rsid w:val="002B1C12"/>
    <w:rsid w:val="002C15CE"/>
    <w:rsid w:val="00323754"/>
    <w:rsid w:val="003579CA"/>
    <w:rsid w:val="004F2B1F"/>
    <w:rsid w:val="00543AEC"/>
    <w:rsid w:val="00574722"/>
    <w:rsid w:val="00576EAD"/>
    <w:rsid w:val="00613382"/>
    <w:rsid w:val="00707BC0"/>
    <w:rsid w:val="007C74D6"/>
    <w:rsid w:val="00804065"/>
    <w:rsid w:val="00901CC6"/>
    <w:rsid w:val="00A62535"/>
    <w:rsid w:val="00AB5C86"/>
    <w:rsid w:val="00AE1CA3"/>
    <w:rsid w:val="00B520DB"/>
    <w:rsid w:val="00C354EF"/>
    <w:rsid w:val="00D67A12"/>
    <w:rsid w:val="00E33F2B"/>
    <w:rsid w:val="00E71559"/>
    <w:rsid w:val="00ED7EC2"/>
    <w:rsid w:val="00EF792F"/>
    <w:rsid w:val="00F012E0"/>
    <w:rsid w:val="00F0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3090"/>
  <w15:chartTrackingRefBased/>
  <w15:docId w15:val="{B25B221C-48F2-42CC-8000-A34BD799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E1CA3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E1CA3"/>
    <w:pPr>
      <w:numPr>
        <w:ilvl w:val="1"/>
        <w:numId w:val="2"/>
      </w:numPr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CA3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AE1CA3"/>
    <w:rPr>
      <w:b/>
      <w:i/>
    </w:rPr>
  </w:style>
  <w:style w:type="character" w:customStyle="1" w:styleId="fontstyle01">
    <w:name w:val="fontstyle01"/>
    <w:basedOn w:val="DefaultParagraphFont"/>
    <w:rsid w:val="000F6F8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F6F83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F6F83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0F6F83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11">
    <w:name w:val="fontstyle11"/>
    <w:basedOn w:val="DefaultParagraphFont"/>
    <w:rsid w:val="003579CA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AB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myselfHungNN</dc:creator>
  <cp:keywords/>
  <dc:description/>
  <cp:lastModifiedBy>myselfHungNN</cp:lastModifiedBy>
  <cp:revision>26</cp:revision>
  <dcterms:created xsi:type="dcterms:W3CDTF">2023-06-14T01:35:00Z</dcterms:created>
  <dcterms:modified xsi:type="dcterms:W3CDTF">2023-06-14T08:49:00Z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